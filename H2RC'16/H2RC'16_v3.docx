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0BA04" w14:textId="55178475" w:rsidR="008B197E" w:rsidRDefault="00E4749B" w:rsidP="00EC4C96">
      <w:pPr>
        <w:pStyle w:val="Paper-Title"/>
        <w:spacing w:after="60"/>
      </w:pPr>
      <w:r>
        <w:t xml:space="preserve">Performance </w:t>
      </w:r>
      <w:r w:rsidR="002352D6">
        <w:t>Modeling and Measurement</w:t>
      </w:r>
      <w:r>
        <w:t xml:space="preserve"> for a Custom Memory Cube Research Platform</w:t>
      </w:r>
    </w:p>
    <w:p w14:paraId="292CFBB4" w14:textId="272695AC" w:rsidR="00146A1D" w:rsidRDefault="00146A1D" w:rsidP="00EC4C96">
      <w:pPr>
        <w:pStyle w:val="E-Mail"/>
        <w:rPr>
          <w:spacing w:val="-2"/>
        </w:rPr>
      </w:pPr>
      <w:r w:rsidRPr="00146A1D">
        <w:rPr>
          <w:spacing w:val="-2"/>
        </w:rPr>
        <w:t xml:space="preserve">Yu Zou, </w:t>
      </w:r>
      <w:r w:rsidR="00EB3AEA">
        <w:rPr>
          <w:spacing w:val="-2"/>
        </w:rPr>
        <w:t>Gongyu Wang</w:t>
      </w:r>
      <w:r w:rsidRPr="00146A1D">
        <w:rPr>
          <w:spacing w:val="-2"/>
        </w:rPr>
        <w:t xml:space="preserve">, </w:t>
      </w:r>
      <w:r w:rsidR="00EB4C11">
        <w:rPr>
          <w:spacing w:val="-2"/>
        </w:rPr>
        <w:t xml:space="preserve">Herman Lam, </w:t>
      </w:r>
      <w:r w:rsidR="001F4892">
        <w:rPr>
          <w:spacing w:val="-2"/>
        </w:rPr>
        <w:t>Vinayak</w:t>
      </w:r>
      <w:r w:rsidR="00EB3AEA">
        <w:rPr>
          <w:spacing w:val="-2"/>
        </w:rPr>
        <w:t xml:space="preserve"> Deshpande, </w:t>
      </w:r>
      <w:r w:rsidR="00746874">
        <w:rPr>
          <w:spacing w:val="-2"/>
        </w:rPr>
        <w:t>Suvrat Tedia</w:t>
      </w:r>
      <w:r>
        <w:rPr>
          <w:spacing w:val="-2"/>
        </w:rPr>
        <w:t>, Alan George</w:t>
      </w:r>
    </w:p>
    <w:p w14:paraId="3DC0F079" w14:textId="77777777"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NSF Center for High-Performance Reconfigurable Computing (CHREC),</w:t>
      </w:r>
    </w:p>
    <w:p w14:paraId="2DD621C2" w14:textId="77777777"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Department of Electrical and Computer Engineering,</w:t>
      </w:r>
    </w:p>
    <w:p w14:paraId="0AD9D41D" w14:textId="77777777" w:rsidR="00146A1D" w:rsidRPr="00E31D57" w:rsidRDefault="00146A1D" w:rsidP="00EC4C96">
      <w:pPr>
        <w:pStyle w:val="E-Mail"/>
        <w:rPr>
          <w:spacing w:val="-2"/>
          <w:sz w:val="20"/>
        </w:rPr>
      </w:pPr>
      <w:r w:rsidRPr="00E31D57">
        <w:rPr>
          <w:spacing w:val="-2"/>
          <w:sz w:val="20"/>
        </w:rPr>
        <w:t>University of Florida, Gainesville, FL</w:t>
      </w:r>
    </w:p>
    <w:p w14:paraId="61AB1EB2" w14:textId="1D0E7091" w:rsidR="00146A1D" w:rsidRPr="00146A1D" w:rsidRDefault="00146A1D" w:rsidP="00EC4C96">
      <w:pPr>
        <w:pStyle w:val="E-Mail"/>
        <w:rPr>
          <w:spacing w:val="-2"/>
        </w:rPr>
        <w:sectPr w:rsidR="00146A1D" w:rsidRPr="00146A1D" w:rsidSect="007B1C65">
          <w:footerReference w:type="even" r:id="rId8"/>
          <w:pgSz w:w="12240" w:h="15840" w:code="1"/>
          <w:pgMar w:top="1080" w:right="1080" w:bottom="1440" w:left="1080" w:header="720" w:footer="720" w:gutter="0"/>
          <w:cols w:space="720"/>
        </w:sectPr>
      </w:pPr>
      <w:r>
        <w:rPr>
          <w:spacing w:val="-2"/>
        </w:rPr>
        <w:t xml:space="preserve">{zou, </w:t>
      </w:r>
      <w:r w:rsidR="007F2E06">
        <w:rPr>
          <w:spacing w:val="-2"/>
        </w:rPr>
        <w:t xml:space="preserve">wangg, </w:t>
      </w:r>
      <w:r w:rsidR="00EB4C11">
        <w:rPr>
          <w:spacing w:val="-2"/>
        </w:rPr>
        <w:t xml:space="preserve">hlam, </w:t>
      </w:r>
      <w:r w:rsidR="005E0A4A">
        <w:rPr>
          <w:spacing w:val="-2"/>
        </w:rPr>
        <w:t>deshpande</w:t>
      </w:r>
      <w:r w:rsidR="009A7E09">
        <w:rPr>
          <w:spacing w:val="-2"/>
        </w:rPr>
        <w:t>,</w:t>
      </w:r>
      <w:r w:rsidR="007F2E06">
        <w:rPr>
          <w:spacing w:val="-2"/>
        </w:rPr>
        <w:t xml:space="preserve"> suvrat17</w:t>
      </w:r>
      <w:r w:rsidR="009A7E09">
        <w:rPr>
          <w:spacing w:val="-2"/>
        </w:rPr>
        <w:t xml:space="preserve">, </w:t>
      </w:r>
      <w:r w:rsidR="007F2E06">
        <w:rPr>
          <w:spacing w:val="-2"/>
        </w:rPr>
        <w:t>george</w:t>
      </w:r>
      <w:r w:rsidR="00A2715F" w:rsidRPr="00A2715F">
        <w:rPr>
          <w:spacing w:val="-2"/>
        </w:rPr>
        <w:t>}@chrec.o</w:t>
      </w:r>
      <w:r w:rsidR="007F2E06">
        <w:rPr>
          <w:spacing w:val="-2"/>
        </w:rPr>
        <w:t>rg</w:t>
      </w:r>
      <w:r w:rsidR="00FE2D05">
        <w:rPr>
          <w:spacing w:val="-2"/>
        </w:rPr>
        <w:t xml:space="preserve"> </w:t>
      </w:r>
    </w:p>
    <w:p w14:paraId="7CC57B69" w14:textId="77777777" w:rsidR="008B197E" w:rsidRDefault="008B197E" w:rsidP="007C6C43">
      <w:pPr>
        <w:sectPr w:rsidR="008B197E" w:rsidSect="007B1C65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3F1C68CD" w14:textId="77777777" w:rsidR="008B197E" w:rsidRDefault="008B197E" w:rsidP="007C6C43">
      <w:pPr>
        <w:pStyle w:val="1"/>
        <w:spacing w:before="120"/>
      </w:pPr>
      <w:r>
        <w:t>INTRODUCTION</w:t>
      </w:r>
    </w:p>
    <w:p w14:paraId="3FED4B7A" w14:textId="6947C7A2" w:rsidR="008B197E" w:rsidRDefault="00254C72" w:rsidP="007C6C43">
      <w:pPr>
        <w:pStyle w:val="a7"/>
        <w:spacing w:after="120"/>
        <w:ind w:firstLine="0"/>
      </w:pPr>
      <w:r>
        <w:t xml:space="preserve">Big data era is </w:t>
      </w:r>
      <w:r w:rsidR="007F2E06">
        <w:t>putting</w:t>
      </w:r>
      <w:r>
        <w:t xml:space="preserve"> a</w:t>
      </w:r>
      <w:r w:rsidR="007F2E06">
        <w:t>n</w:t>
      </w:r>
      <w:r>
        <w:t xml:space="preserve"> </w:t>
      </w:r>
      <w:r w:rsidR="007F2E06">
        <w:t xml:space="preserve">increasingly </w:t>
      </w:r>
      <w:r>
        <w:t xml:space="preserve">strict </w:t>
      </w:r>
      <w:r w:rsidR="007F2E06">
        <w:t xml:space="preserve">performance and power </w:t>
      </w:r>
      <w:r>
        <w:t>requirement</w:t>
      </w:r>
      <w:r w:rsidR="007F2E06">
        <w:t>s</w:t>
      </w:r>
      <w:r>
        <w:t xml:space="preserve"> </w:t>
      </w:r>
      <w:r w:rsidR="007F2E06">
        <w:t>on</w:t>
      </w:r>
      <w:r>
        <w:t xml:space="preserve"> data-intensive </w:t>
      </w:r>
      <w:r w:rsidR="00BB24FC">
        <w:t xml:space="preserve">workloads. </w:t>
      </w:r>
      <w:r w:rsidR="007F2E06">
        <w:t xml:space="preserve">The emerging </w:t>
      </w:r>
      <w:r w:rsidR="00BB24FC">
        <w:t>3D-</w:t>
      </w:r>
      <w:r w:rsidR="00683377">
        <w:t>stacked memory</w:t>
      </w:r>
      <w:r w:rsidR="007F2E06">
        <w:t xml:space="preserve"> devices</w:t>
      </w:r>
      <w:r w:rsidR="005F54CF">
        <w:t>,</w:t>
      </w:r>
      <w:r w:rsidR="00683377">
        <w:t xml:space="preserve"> such as </w:t>
      </w:r>
      <w:r w:rsidR="007F2E06">
        <w:t>the hybrid-memory cube (</w:t>
      </w:r>
      <w:r w:rsidR="00683377">
        <w:t>HMC</w:t>
      </w:r>
      <w:r w:rsidR="007F2E06">
        <w:t>)</w:t>
      </w:r>
      <w:r w:rsidR="005F54CF">
        <w:t>,</w:t>
      </w:r>
      <w:r w:rsidR="00683377">
        <w:t xml:space="preserve"> offer much higher memory bandwidth and better power efficiency</w:t>
      </w:r>
      <w:r w:rsidR="007F2E06">
        <w:t>, which have reignited the decade-old research on near-memory processing to integrate</w:t>
      </w:r>
      <w:r w:rsidR="00683377">
        <w:t xml:space="preserve"> </w:t>
      </w:r>
      <w:r w:rsidR="007F2E06">
        <w:t>customiz</w:t>
      </w:r>
      <w:r w:rsidR="000C57F0">
        <w:t>ed</w:t>
      </w:r>
      <w:r w:rsidR="00683377">
        <w:t xml:space="preserve"> data-processing logic </w:t>
      </w:r>
      <w:r w:rsidR="007F2E06">
        <w:t>into the based logic layer of HMC</w:t>
      </w:r>
      <w:r w:rsidR="000C57F0">
        <w:t>, forming a custom memory cube (CMC),</w:t>
      </w:r>
      <w:r w:rsidR="007F2E06">
        <w:t xml:space="preserve"> and</w:t>
      </w:r>
      <w:r w:rsidR="000C57F0">
        <w:t xml:space="preserve"> thus</w:t>
      </w:r>
      <w:r w:rsidR="00683377">
        <w:t xml:space="preserve"> moves computation from conventional computing units to storage </w:t>
      </w:r>
      <w:r w:rsidR="00D942FA">
        <w:t>units. Many</w:t>
      </w:r>
      <w:r w:rsidR="00ED1E43">
        <w:t xml:space="preserve"> architectures, algorithms, and</w:t>
      </w:r>
      <w:r w:rsidR="00BB25E0">
        <w:t xml:space="preserve"> </w:t>
      </w:r>
      <w:r w:rsidR="00ED1E43">
        <w:t>memory</w:t>
      </w:r>
      <w:r w:rsidR="000C57F0">
        <w:t>-</w:t>
      </w:r>
      <w:r w:rsidR="00ED1E43">
        <w:t xml:space="preserve">internal connection topologies </w:t>
      </w:r>
      <w:r w:rsidR="00E2418C">
        <w:fldChar w:fldCharType="begin"/>
      </w:r>
      <w:r w:rsidR="00E2418C">
        <w:instrText xml:space="preserve"> REF _Ref460171648 \r \h </w:instrText>
      </w:r>
      <w:r w:rsidR="00E2418C">
        <w:fldChar w:fldCharType="separate"/>
      </w:r>
      <w:r w:rsidR="00A534E5">
        <w:t>[1]</w:t>
      </w:r>
      <w:r w:rsidR="00E2418C">
        <w:fldChar w:fldCharType="end"/>
      </w:r>
      <w:r w:rsidR="00E2418C">
        <w:fldChar w:fldCharType="begin"/>
      </w:r>
      <w:r w:rsidR="00E2418C">
        <w:instrText xml:space="preserve"> REF _Ref460171650 \r \h </w:instrText>
      </w:r>
      <w:r w:rsidR="00E2418C">
        <w:fldChar w:fldCharType="separate"/>
      </w:r>
      <w:r w:rsidR="00A534E5">
        <w:t>[2]</w:t>
      </w:r>
      <w:r w:rsidR="00E2418C">
        <w:fldChar w:fldCharType="end"/>
      </w:r>
      <w:r w:rsidR="00E2418C">
        <w:fldChar w:fldCharType="begin"/>
      </w:r>
      <w:r w:rsidR="00E2418C">
        <w:instrText xml:space="preserve"> REF _Ref460171652 \r \h </w:instrText>
      </w:r>
      <w:r w:rsidR="00E2418C">
        <w:fldChar w:fldCharType="separate"/>
      </w:r>
      <w:r w:rsidR="00A534E5">
        <w:t>[3]</w:t>
      </w:r>
      <w:r w:rsidR="00E2418C">
        <w:fldChar w:fldCharType="end"/>
      </w:r>
      <w:r w:rsidR="00ED1E43">
        <w:t xml:space="preserve"> have been developed towards </w:t>
      </w:r>
      <w:r w:rsidR="007F2E06">
        <w:t xml:space="preserve">this </w:t>
      </w:r>
      <w:r w:rsidR="00ED1E43">
        <w:t xml:space="preserve">next-generation CMC-enabled in-memory processing. However, existing works are based on software-simulated 3D-stacked DRAM models </w:t>
      </w:r>
      <w:r w:rsidR="00FC355F">
        <w:fldChar w:fldCharType="begin"/>
      </w:r>
      <w:r w:rsidR="00FC355F">
        <w:instrText xml:space="preserve"> REF _Ref460171650 \r \h </w:instrText>
      </w:r>
      <w:r w:rsidR="00FC355F">
        <w:fldChar w:fldCharType="separate"/>
      </w:r>
      <w:r w:rsidR="00FC355F">
        <w:t>[2]</w:t>
      </w:r>
      <w:r w:rsidR="00FC355F">
        <w:fldChar w:fldCharType="end"/>
      </w:r>
      <w:r w:rsidR="00993019">
        <w:fldChar w:fldCharType="begin"/>
      </w:r>
      <w:r w:rsidR="00993019">
        <w:instrText xml:space="preserve"> REF _Ref460170863 \r \h </w:instrText>
      </w:r>
      <w:r w:rsidR="00993019">
        <w:fldChar w:fldCharType="separate"/>
      </w:r>
      <w:r w:rsidR="00A534E5">
        <w:t>[4]</w:t>
      </w:r>
      <w:r w:rsidR="00993019">
        <w:fldChar w:fldCharType="end"/>
      </w:r>
      <w:r w:rsidR="00ED1E43">
        <w:t xml:space="preserve">. In this extended abstract, we </w:t>
      </w:r>
      <w:r w:rsidR="008A1263">
        <w:t xml:space="preserve">present a methodology to </w:t>
      </w:r>
      <w:r w:rsidR="00D46AE5">
        <w:t>model and measure</w:t>
      </w:r>
      <w:r w:rsidR="008A1263">
        <w:t xml:space="preserve"> </w:t>
      </w:r>
      <w:r w:rsidR="00327D6B">
        <w:t xml:space="preserve">performance of </w:t>
      </w:r>
      <w:r w:rsidR="00093E44">
        <w:t xml:space="preserve">both </w:t>
      </w:r>
      <w:r w:rsidR="00327D6B">
        <w:t>HMC and custom logic</w:t>
      </w:r>
      <w:r w:rsidR="000C57F0">
        <w:t xml:space="preserve">, based on </w:t>
      </w:r>
      <w:r w:rsidR="00F91AA6">
        <w:t>our previous work on</w:t>
      </w:r>
      <w:r w:rsidR="000C57F0">
        <w:t xml:space="preserve"> hardware-in-the-loop CMC research platform </w:t>
      </w:r>
      <w:r w:rsidR="000C57F0">
        <w:fldChar w:fldCharType="begin"/>
      </w:r>
      <w:r w:rsidR="000C57F0">
        <w:instrText xml:space="preserve"> REF _Ref460171685 \r \h </w:instrText>
      </w:r>
      <w:r w:rsidR="000C57F0">
        <w:fldChar w:fldCharType="separate"/>
      </w:r>
      <w:r w:rsidR="00A534E5">
        <w:t>[5]</w:t>
      </w:r>
      <w:r w:rsidR="000C57F0">
        <w:fldChar w:fldCharType="end"/>
      </w:r>
      <w:r w:rsidR="00327D6B">
        <w:t xml:space="preserve">. Details on the performance </w:t>
      </w:r>
      <w:r w:rsidR="0044400D">
        <w:t>modeling and measurement</w:t>
      </w:r>
      <w:r w:rsidR="00327D6B">
        <w:t xml:space="preserve"> </w:t>
      </w:r>
      <w:r w:rsidR="0037417B">
        <w:t>are</w:t>
      </w:r>
      <w:r w:rsidR="00327D6B">
        <w:t xml:space="preserve"> discussed in Section 2. In Section 3, we report our progress and current already m</w:t>
      </w:r>
      <w:r w:rsidR="00D64E47">
        <w:t>easured performance.</w:t>
      </w:r>
    </w:p>
    <w:p w14:paraId="017B2BC5" w14:textId="2D911128" w:rsidR="00D827F9" w:rsidRDefault="00D827F9" w:rsidP="00D827F9">
      <w:pPr>
        <w:pStyle w:val="1"/>
        <w:spacing w:before="120"/>
      </w:pPr>
      <w:r>
        <w:t>MODELING AND MEASUREMENT</w:t>
      </w:r>
    </w:p>
    <w:p w14:paraId="1C6AB883" w14:textId="4AC72C37" w:rsidR="00E04EB4" w:rsidRDefault="005C51E9" w:rsidP="007C6C43">
      <w:r>
        <w:t xml:space="preserve">As shown in </w:t>
      </w:r>
      <w:r>
        <w:fldChar w:fldCharType="begin"/>
      </w:r>
      <w:r>
        <w:instrText xml:space="preserve"> REF _Ref460280226 \h </w:instrText>
      </w:r>
      <w:r w:rsidR="00DD0331">
        <w:instrText xml:space="preserve"> \* MERGEFORMAT </w:instrText>
      </w:r>
      <w:r>
        <w:fldChar w:fldCharType="separate"/>
      </w:r>
      <w:r w:rsidR="00A534E5" w:rsidRPr="009C4B3D">
        <w:t xml:space="preserve">Figure </w:t>
      </w:r>
      <w:r w:rsidR="00A534E5" w:rsidRPr="00A534E5">
        <w:rPr>
          <w:noProof/>
        </w:rPr>
        <w:t>1</w:t>
      </w:r>
      <w:r>
        <w:fldChar w:fldCharType="end"/>
      </w:r>
      <w:r>
        <w:t xml:space="preserve">, we identify 5 </w:t>
      </w:r>
      <w:r w:rsidR="005B204B">
        <w:t>measurement points</w:t>
      </w:r>
      <w:r>
        <w:t xml:space="preserve"> (A, B, C, D, and E)</w:t>
      </w:r>
      <w:r w:rsidR="00A534E5">
        <w:t>,</w:t>
      </w:r>
      <w:r w:rsidR="004067AA">
        <w:t xml:space="preserve"> within the notional CMC architecture</w:t>
      </w:r>
      <w:r w:rsidR="00A534E5">
        <w:t>,</w:t>
      </w:r>
      <w:r>
        <w:t xml:space="preserve"> that are critical for </w:t>
      </w:r>
      <w:r w:rsidR="0089712A">
        <w:t>design-space exploration (DSE) of CMC architectures and apps</w:t>
      </w:r>
      <w:r>
        <w:t xml:space="preserve">. </w:t>
      </w:r>
      <w:r w:rsidR="00E17E44">
        <w:t>(</w:t>
      </w:r>
      <w:r w:rsidR="00765FB9">
        <w:t xml:space="preserve">For simplicity </w:t>
      </w:r>
      <w:r w:rsidR="00993802">
        <w:t>of expla</w:t>
      </w:r>
      <w:r w:rsidR="00765FB9">
        <w:t xml:space="preserve">nation, we use </w:t>
      </w:r>
      <w:r w:rsidR="000D3983" w:rsidRPr="000D3983">
        <w:rPr>
          <w:i/>
        </w:rPr>
        <w:t>latency A</w:t>
      </w:r>
      <w:r w:rsidR="00765FB9">
        <w:t xml:space="preserve"> to re</w:t>
      </w:r>
      <w:r w:rsidR="00C9117D">
        <w:t xml:space="preserve">present round-trip latency of </w:t>
      </w:r>
      <w:r w:rsidR="00765FB9">
        <w:t>point</w:t>
      </w:r>
      <w:r w:rsidR="00C9117D">
        <w:t xml:space="preserve"> A</w:t>
      </w:r>
      <w:r w:rsidR="00765FB9">
        <w:t xml:space="preserve">, and use </w:t>
      </w:r>
      <w:r w:rsidR="000D3983" w:rsidRPr="000D3983">
        <w:rPr>
          <w:i/>
        </w:rPr>
        <w:t>latency A_B</w:t>
      </w:r>
      <w:r w:rsidR="00765FB9" w:rsidRPr="00765FB9">
        <w:rPr>
          <w:sz w:val="14"/>
        </w:rPr>
        <w:t xml:space="preserve"> </w:t>
      </w:r>
      <w:r w:rsidR="00765FB9">
        <w:t xml:space="preserve">to represent delay between </w:t>
      </w:r>
      <w:r w:rsidR="00C9117D">
        <w:t xml:space="preserve">point A and </w:t>
      </w:r>
      <w:r w:rsidR="00765FB9">
        <w:t>point</w:t>
      </w:r>
      <w:r w:rsidR="00C9117D">
        <w:t xml:space="preserve"> B</w:t>
      </w:r>
      <w:r w:rsidR="000D6BB7">
        <w:t xml:space="preserve"> in the following.) </w:t>
      </w:r>
      <w:r>
        <w:t xml:space="preserve">Definitions of measurement </w:t>
      </w:r>
      <w:r w:rsidR="005C6824">
        <w:t>parameters</w:t>
      </w:r>
      <w:r>
        <w:t xml:space="preserve"> are shown in </w:t>
      </w:r>
      <w:r w:rsidR="00910BAC">
        <w:t>below:</w:t>
      </w:r>
    </w:p>
    <w:p w14:paraId="039A0FD1" w14:textId="79C1CDDE" w:rsidR="00910BAC" w:rsidRDefault="000D3983" w:rsidP="00910BAC">
      <w:pPr>
        <w:pStyle w:val="af1"/>
        <w:numPr>
          <w:ilvl w:val="0"/>
          <w:numId w:val="4"/>
        </w:numPr>
        <w:ind w:left="270" w:hanging="270"/>
      </w:pPr>
      <w:r w:rsidRPr="000D3983">
        <w:rPr>
          <w:i/>
        </w:rPr>
        <w:t>latency A</w:t>
      </w:r>
      <w:r w:rsidR="00910BAC">
        <w:t>: round-trip CMC latency + data transfer delay</w:t>
      </w:r>
    </w:p>
    <w:p w14:paraId="131915CA" w14:textId="663C11A1" w:rsidR="00910BAC" w:rsidRDefault="000D3983" w:rsidP="00910BAC">
      <w:pPr>
        <w:pStyle w:val="af1"/>
        <w:numPr>
          <w:ilvl w:val="0"/>
          <w:numId w:val="4"/>
        </w:numPr>
        <w:ind w:left="270" w:hanging="270"/>
      </w:pPr>
      <w:r w:rsidRPr="000D3983">
        <w:rPr>
          <w:i/>
        </w:rPr>
        <w:t>latency B</w:t>
      </w:r>
      <w:r w:rsidR="00910BAC">
        <w:t>: round-trip CMC latency</w:t>
      </w:r>
    </w:p>
    <w:p w14:paraId="0B1C83F5" w14:textId="297D4B5F" w:rsidR="00910BAC" w:rsidRDefault="000D3983" w:rsidP="00910BAC">
      <w:pPr>
        <w:pStyle w:val="af1"/>
        <w:numPr>
          <w:ilvl w:val="0"/>
          <w:numId w:val="4"/>
        </w:numPr>
        <w:ind w:left="270" w:hanging="270"/>
      </w:pPr>
      <w:r w:rsidRPr="000D3983">
        <w:rPr>
          <w:i/>
        </w:rPr>
        <w:t>latency C</w:t>
      </w:r>
      <w:r>
        <w:t>:</w:t>
      </w:r>
      <w:r w:rsidR="00910BAC">
        <w:t xml:space="preserve"> CMC custom logic latency</w:t>
      </w:r>
    </w:p>
    <w:p w14:paraId="7E3ACC66" w14:textId="59F92DB9" w:rsidR="00910BAC" w:rsidRDefault="000D3983" w:rsidP="00910BAC">
      <w:pPr>
        <w:pStyle w:val="af1"/>
        <w:numPr>
          <w:ilvl w:val="0"/>
          <w:numId w:val="4"/>
        </w:numPr>
        <w:ind w:left="270" w:hanging="270"/>
      </w:pPr>
      <w:r w:rsidRPr="000D3983">
        <w:rPr>
          <w:i/>
        </w:rPr>
        <w:t>latency D</w:t>
      </w:r>
      <w:r w:rsidR="00910BAC">
        <w:t xml:space="preserve">: </w:t>
      </w:r>
      <w:r w:rsidR="00851625">
        <w:t>round-</w:t>
      </w:r>
      <w:r w:rsidR="00A01A08">
        <w:t xml:space="preserve">trip latency of </w:t>
      </w:r>
      <w:r w:rsidR="007D4903">
        <w:t>HMC internal data access</w:t>
      </w:r>
    </w:p>
    <w:p w14:paraId="23C3CEFE" w14:textId="396CD626" w:rsidR="00EB0CB1" w:rsidRDefault="00EB0CB1" w:rsidP="00910BAC">
      <w:pPr>
        <w:pStyle w:val="af1"/>
        <w:numPr>
          <w:ilvl w:val="0"/>
          <w:numId w:val="4"/>
        </w:numPr>
        <w:ind w:left="270" w:hanging="270"/>
      </w:pPr>
      <w:r>
        <w:rPr>
          <w:i/>
        </w:rPr>
        <w:t>latency E</w:t>
      </w:r>
      <w:r w:rsidRPr="00EB0CB1">
        <w:t>:</w:t>
      </w:r>
      <w:r>
        <w:t xml:space="preserve"> round-trip latency of DRAM layers</w:t>
      </w:r>
    </w:p>
    <w:p w14:paraId="0CA58BE1" w14:textId="55C2475E" w:rsidR="008D2106" w:rsidRDefault="00D2132C" w:rsidP="007C6C43">
      <w:r>
        <w:t xml:space="preserve">Next, we describe the methodology to provide performance parameters by combining modeling and measurement. </w:t>
      </w:r>
      <w:r w:rsidR="00BA5E99">
        <w:t>Measurement points are mapped from the CMC architecture</w:t>
      </w:r>
      <w:r>
        <w:t xml:space="preserve"> to the platform. </w:t>
      </w:r>
      <w:r w:rsidR="009E3889">
        <w:t>M</w:t>
      </w:r>
      <w:r w:rsidR="000B1C05">
        <w:t>apped measurement points are</w:t>
      </w:r>
      <w:r>
        <w:t xml:space="preserve"> shown in </w:t>
      </w:r>
      <w:r>
        <w:fldChar w:fldCharType="begin"/>
      </w:r>
      <w:r>
        <w:instrText xml:space="preserve"> REF _Ref460281037 \h </w:instrText>
      </w:r>
      <w:r w:rsidR="000B1C05">
        <w:instrText xml:space="preserve"> \* MERGEFORMAT </w:instrText>
      </w:r>
      <w:r>
        <w:fldChar w:fldCharType="separate"/>
      </w:r>
      <w:r w:rsidR="00A534E5" w:rsidRPr="004D5D84">
        <w:t xml:space="preserve">Figure </w:t>
      </w:r>
      <w:r w:rsidR="00A534E5" w:rsidRPr="00A534E5">
        <w:rPr>
          <w:noProof/>
        </w:rPr>
        <w:t>2</w:t>
      </w:r>
      <w:r>
        <w:fldChar w:fldCharType="end"/>
      </w:r>
      <w:r w:rsidR="00AD65C1">
        <w:t>. Two ancillary measurement points (F and G) are also added</w:t>
      </w:r>
      <w:r>
        <w:t>.</w:t>
      </w:r>
      <w:r w:rsidR="008D2106">
        <w:t xml:space="preserve"> </w:t>
      </w:r>
      <w:r w:rsidR="00F44618">
        <w:t>D</w:t>
      </w:r>
      <w:r w:rsidR="008D2106">
        <w:t xml:space="preserve">efinitions of </w:t>
      </w:r>
      <w:r w:rsidR="00E46A5E">
        <w:t>relating parameters</w:t>
      </w:r>
      <w:r w:rsidR="008D2106">
        <w:t xml:space="preserve"> are shown in below:</w:t>
      </w:r>
    </w:p>
    <w:p w14:paraId="2239098C" w14:textId="0D3B79A1" w:rsidR="008D2106" w:rsidRDefault="002D66C6" w:rsidP="008D2106">
      <w:pPr>
        <w:pStyle w:val="af1"/>
        <w:numPr>
          <w:ilvl w:val="0"/>
          <w:numId w:val="5"/>
        </w:numPr>
        <w:ind w:left="270" w:hanging="270"/>
      </w:pPr>
      <w:r w:rsidRPr="002D66C6">
        <w:rPr>
          <w:i/>
        </w:rPr>
        <w:t>latency F</w:t>
      </w:r>
      <w:r w:rsidR="008D2106">
        <w:t>: round-trip latency of FPGA</w:t>
      </w:r>
      <w:r w:rsidR="002D3BA0">
        <w:t>’s</w:t>
      </w:r>
      <w:bookmarkStart w:id="0" w:name="_GoBack"/>
      <w:bookmarkEnd w:id="0"/>
      <w:r w:rsidR="008D2106">
        <w:t xml:space="preserve"> access to HMC</w:t>
      </w:r>
    </w:p>
    <w:p w14:paraId="7ED79319" w14:textId="6374C12B" w:rsidR="008D2106" w:rsidRDefault="002F453C" w:rsidP="008D2106">
      <w:pPr>
        <w:pStyle w:val="af1"/>
        <w:numPr>
          <w:ilvl w:val="0"/>
          <w:numId w:val="5"/>
        </w:numPr>
        <w:ind w:left="270" w:hanging="270"/>
      </w:pPr>
      <w:r w:rsidRPr="002F453C">
        <w:rPr>
          <w:i/>
        </w:rPr>
        <w:t>latency G</w:t>
      </w:r>
      <w:r w:rsidR="008D2106">
        <w:t>: round-trip latency of FPGA memory controller’s access to HMC</w:t>
      </w:r>
    </w:p>
    <w:p w14:paraId="16314434" w14:textId="5354461C" w:rsidR="00A57485" w:rsidRDefault="00D2132C" w:rsidP="007C6C43">
      <w:r>
        <w:t xml:space="preserve">As shown in </w:t>
      </w:r>
      <w:r>
        <w:fldChar w:fldCharType="begin"/>
      </w:r>
      <w:r>
        <w:instrText xml:space="preserve"> REF _Ref460281037 \h </w:instrText>
      </w:r>
      <w:r w:rsidR="000E13D1">
        <w:instrText xml:space="preserve"> \* MERGEFORMAT </w:instrText>
      </w:r>
      <w:r>
        <w:fldChar w:fldCharType="separate"/>
      </w:r>
      <w:r w:rsidR="00A534E5" w:rsidRPr="004D5D84">
        <w:t xml:space="preserve">Figure </w:t>
      </w:r>
      <w:r w:rsidR="00A534E5" w:rsidRPr="00A534E5">
        <w:rPr>
          <w:noProof/>
        </w:rPr>
        <w:t>2</w:t>
      </w:r>
      <w:r>
        <w:fldChar w:fldCharType="end"/>
      </w:r>
      <w:r w:rsidR="000C0D4B">
        <w:t xml:space="preserve">, </w:t>
      </w:r>
      <m:oMath>
        <m:r>
          <w:rPr>
            <w:rFonts w:ascii="Cambria Math" w:hAnsi="Cambria Math"/>
          </w:rPr>
          <m:t>latency A</m:t>
        </m:r>
      </m:oMath>
      <w:r w:rsidR="00CE70DC">
        <w:t xml:space="preserve"> is measured in host C code.</w:t>
      </w:r>
      <w:r w:rsidR="001F44F9">
        <w:t xml:space="preserve"> </w:t>
      </w:r>
      <w:r w:rsidR="001F44F9" w:rsidRPr="001F44F9">
        <w:rPr>
          <w:i/>
        </w:rPr>
        <w:t>Latency B</w:t>
      </w:r>
      <w:r w:rsidR="00FB09C0">
        <w:t>,</w:t>
      </w:r>
      <w:r w:rsidR="001F44F9" w:rsidRPr="001F44F9">
        <w:rPr>
          <w:i/>
        </w:rPr>
        <w:t xml:space="preserve"> C</w:t>
      </w:r>
      <w:r w:rsidR="000C0D4B">
        <w:t xml:space="preserve">, and </w:t>
      </w:r>
      <w:r w:rsidR="001F44F9" w:rsidRPr="001F44F9">
        <w:rPr>
          <w:i/>
        </w:rPr>
        <w:t>F</w:t>
      </w:r>
      <w:r w:rsidR="000C0D4B">
        <w:t xml:space="preserve"> </w:t>
      </w:r>
      <w:r w:rsidR="004D281B">
        <w:t xml:space="preserve">are </w:t>
      </w:r>
      <w:r w:rsidR="001241D4">
        <w:t>measured in</w:t>
      </w:r>
      <w:r>
        <w:t xml:space="preserve"> HT hardware code </w:t>
      </w:r>
      <w:r>
        <w:fldChar w:fldCharType="begin"/>
      </w:r>
      <w:r>
        <w:instrText xml:space="preserve"> REF _Ref460171685 \r \h </w:instrText>
      </w:r>
      <w:r>
        <w:fldChar w:fldCharType="separate"/>
      </w:r>
      <w:r w:rsidR="00A534E5">
        <w:t>[5]</w:t>
      </w:r>
      <w:r>
        <w:fldChar w:fldCharType="end"/>
      </w:r>
      <w:r>
        <w:t xml:space="preserve"> on </w:t>
      </w:r>
      <w:r w:rsidR="000442C0">
        <w:t xml:space="preserve">the </w:t>
      </w:r>
      <w:r w:rsidR="00CA26F2">
        <w:t xml:space="preserve">FPGA. </w:t>
      </w:r>
      <w:r w:rsidR="00364FFB" w:rsidRPr="00364FFB">
        <w:rPr>
          <w:i/>
        </w:rPr>
        <w:t>Latency G</w:t>
      </w:r>
      <w:r>
        <w:t xml:space="preserve"> is measured in the performance monitor instantiated in</w:t>
      </w:r>
      <w:r w:rsidR="004F0371">
        <w:t>side</w:t>
      </w:r>
      <w:r>
        <w:t xml:space="preserve"> </w:t>
      </w:r>
      <w:r w:rsidR="00690D83">
        <w:t xml:space="preserve">the </w:t>
      </w:r>
      <w:r w:rsidR="00D753D4">
        <w:t xml:space="preserve">low-level </w:t>
      </w:r>
      <w:r>
        <w:t>infrastructure. The hardware performance monitor is modified ba</w:t>
      </w:r>
      <w:r w:rsidR="001B59F9">
        <w:t xml:space="preserve">sed on Micron’s original </w:t>
      </w:r>
      <w:r w:rsidR="001B59F9">
        <w:t>code.</w:t>
      </w:r>
      <w:r w:rsidR="00A57485">
        <w:t xml:space="preserve"> </w:t>
      </w:r>
      <w:r w:rsidR="000B601F">
        <w:rPr>
          <w:i/>
        </w:rPr>
        <w:t>L</w:t>
      </w:r>
      <w:r w:rsidR="00A57485" w:rsidRPr="004372E0">
        <w:rPr>
          <w:i/>
        </w:rPr>
        <w:t>atency D</w:t>
      </w:r>
      <w:r w:rsidR="00A57485">
        <w:t xml:space="preserve"> is calculated by using a mathematical model</w:t>
      </w:r>
      <w:r w:rsidR="00E26906">
        <w:t>,</w:t>
      </w:r>
      <w:r w:rsidR="00A57485">
        <w:t xml:space="preserve"> and transformed to real </w:t>
      </w:r>
      <w:r w:rsidR="00A57485" w:rsidRPr="004372E0">
        <w:rPr>
          <w:i/>
        </w:rPr>
        <w:t>latency D</w:t>
      </w:r>
      <w:r w:rsidR="00A57485">
        <w:t xml:space="preserve"> on the notional architecture.</w:t>
      </w:r>
    </w:p>
    <w:p w14:paraId="06C9734E" w14:textId="355B7DBE" w:rsidR="00A57485" w:rsidRDefault="00A57485" w:rsidP="007C6C43">
      <m:oMath>
        <m:r>
          <w:rPr>
            <w:rFonts w:ascii="Cambria Math" w:hAnsi="Cambria Math"/>
          </w:rPr>
          <m:t>latency 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real</m:t>
            </m:r>
          </m:e>
        </m:d>
        <m:r>
          <w:rPr>
            <w:rFonts w:ascii="Cambria Math" w:hAnsi="Cambria Math"/>
          </w:rPr>
          <m:t>=latency G-latency of HMCC+latency of HMC link</m:t>
        </m:r>
      </m:oMath>
      <w:r>
        <w:t xml:space="preserve"> </w:t>
      </w:r>
    </w:p>
    <w:p w14:paraId="282DA785" w14:textId="17C83D8B" w:rsidR="00D2132C" w:rsidRDefault="00D2132C" w:rsidP="007C6C43">
      <w:r>
        <w:t xml:space="preserve">Latency of HMCC and latency of HMC link can be found respectively in HMCC specification </w:t>
      </w:r>
      <w:r>
        <w:fldChar w:fldCharType="begin"/>
      </w:r>
      <w:r>
        <w:instrText xml:space="preserve"> REF _Ref460171789 \r \h </w:instrText>
      </w:r>
      <w:r>
        <w:fldChar w:fldCharType="separate"/>
      </w:r>
      <w:r w:rsidR="00A534E5">
        <w:t>[6]</w:t>
      </w:r>
      <w:r>
        <w:fldChar w:fldCharType="end"/>
      </w:r>
      <w:r>
        <w:t xml:space="preserve"> and HMC specification </w:t>
      </w:r>
      <w:r>
        <w:fldChar w:fldCharType="begin"/>
      </w:r>
      <w:r>
        <w:instrText xml:space="preserve"> REF _Ref460171791 \r \h </w:instrText>
      </w:r>
      <w:r>
        <w:fldChar w:fldCharType="separate"/>
      </w:r>
      <w:r w:rsidR="00A534E5">
        <w:t>[7]</w:t>
      </w:r>
      <w:r>
        <w:fldChar w:fldCharType="end"/>
      </w:r>
      <w:r>
        <w:t>.</w:t>
      </w:r>
      <w:r w:rsidR="000F4056">
        <w:t xml:space="preserve"> </w:t>
      </w:r>
      <w:r w:rsidR="000F4056" w:rsidRPr="009007C8">
        <w:rPr>
          <w:i/>
        </w:rPr>
        <w:t>Latency D_E</w:t>
      </w:r>
      <w:r w:rsidR="000F4056">
        <w:t xml:space="preserve"> can be measured using current DRAM simulators and be integrated into the research platform.</w:t>
      </w:r>
    </w:p>
    <w:p w14:paraId="1DF9DD03" w14:textId="77777777" w:rsidR="009C4B3D" w:rsidRDefault="00DD7966" w:rsidP="00705813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619189D2" wp14:editId="6D1B28A1">
            <wp:extent cx="1941718" cy="1328290"/>
            <wp:effectExtent l="0" t="0" r="19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tional CM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73" cy="133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D478" w14:textId="17811605" w:rsidR="00DD7966" w:rsidRPr="009C4B3D" w:rsidRDefault="009C4B3D" w:rsidP="00705813">
      <w:pPr>
        <w:pStyle w:val="a9"/>
      </w:pPr>
      <w:bookmarkStart w:id="1" w:name="_Ref460280226"/>
      <w:r w:rsidRPr="009C4B3D">
        <w:rPr>
          <w:b w:val="0"/>
        </w:rPr>
        <w:t xml:space="preserve">Figure </w:t>
      </w:r>
      <w:r w:rsidRPr="009C4B3D">
        <w:rPr>
          <w:b w:val="0"/>
        </w:rPr>
        <w:fldChar w:fldCharType="begin"/>
      </w:r>
      <w:r w:rsidRPr="009C4B3D">
        <w:rPr>
          <w:b w:val="0"/>
        </w:rPr>
        <w:instrText xml:space="preserve"> SEQ Figure \* ARABIC </w:instrText>
      </w:r>
      <w:r w:rsidRPr="009C4B3D">
        <w:rPr>
          <w:b w:val="0"/>
        </w:rPr>
        <w:fldChar w:fldCharType="separate"/>
      </w:r>
      <w:r w:rsidR="00A534E5">
        <w:rPr>
          <w:b w:val="0"/>
          <w:noProof/>
        </w:rPr>
        <w:t>1</w:t>
      </w:r>
      <w:r w:rsidRPr="009C4B3D">
        <w:rPr>
          <w:b w:val="0"/>
        </w:rPr>
        <w:fldChar w:fldCharType="end"/>
      </w:r>
      <w:bookmarkEnd w:id="1"/>
      <w:r w:rsidRPr="009C4B3D">
        <w:rPr>
          <w:b w:val="0"/>
        </w:rPr>
        <w:t>. Concept diagram of notional CMC architecture</w:t>
      </w:r>
    </w:p>
    <w:p w14:paraId="08E52D1B" w14:textId="77777777" w:rsidR="004D5D84" w:rsidRDefault="00DC1A96" w:rsidP="003B734A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9F828EC" wp14:editId="338B338F">
            <wp:extent cx="2705192" cy="105321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ept 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80" cy="10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A6F4" w14:textId="465952C7" w:rsidR="00944ACD" w:rsidRDefault="004D5D84" w:rsidP="007C6ABB">
      <w:pPr>
        <w:pStyle w:val="a9"/>
      </w:pPr>
      <w:bookmarkStart w:id="2" w:name="_Ref460281037"/>
      <w:r w:rsidRPr="004D5D84">
        <w:rPr>
          <w:b w:val="0"/>
        </w:rPr>
        <w:t xml:space="preserve">Figure </w:t>
      </w:r>
      <w:r w:rsidRPr="004D5D84">
        <w:rPr>
          <w:b w:val="0"/>
        </w:rPr>
        <w:fldChar w:fldCharType="begin"/>
      </w:r>
      <w:r w:rsidRPr="004D5D84">
        <w:rPr>
          <w:b w:val="0"/>
        </w:rPr>
        <w:instrText xml:space="preserve"> SEQ Figure \* ARABIC </w:instrText>
      </w:r>
      <w:r w:rsidRPr="004D5D84">
        <w:rPr>
          <w:b w:val="0"/>
        </w:rPr>
        <w:fldChar w:fldCharType="separate"/>
      </w:r>
      <w:r w:rsidR="00A534E5">
        <w:rPr>
          <w:b w:val="0"/>
          <w:noProof/>
        </w:rPr>
        <w:t>2</w:t>
      </w:r>
      <w:r w:rsidRPr="004D5D84">
        <w:rPr>
          <w:b w:val="0"/>
        </w:rPr>
        <w:fldChar w:fldCharType="end"/>
      </w:r>
      <w:bookmarkEnd w:id="2"/>
      <w:r w:rsidRPr="004D5D84">
        <w:rPr>
          <w:b w:val="0"/>
        </w:rPr>
        <w:t>. Concept diagram of CMC research platform</w:t>
      </w:r>
    </w:p>
    <w:p w14:paraId="04944B38" w14:textId="77777777" w:rsidR="008B197E" w:rsidRDefault="00ED1E43" w:rsidP="007C6C43">
      <w:pPr>
        <w:pStyle w:val="1"/>
      </w:pPr>
      <w:r>
        <w:t>PROGRESS AND FUTURE WORK</w:t>
      </w:r>
    </w:p>
    <w:p w14:paraId="481650AD" w14:textId="6638F61F" w:rsidR="00A143FA" w:rsidRDefault="00A143FA" w:rsidP="007C6C43">
      <w:r>
        <w:t>The work of performance modeling</w:t>
      </w:r>
      <w:r w:rsidR="00F7338D">
        <w:t xml:space="preserve"> </w:t>
      </w:r>
      <w:r>
        <w:t xml:space="preserve">and </w:t>
      </w:r>
      <w:r w:rsidR="00655467">
        <w:t>measurement</w:t>
      </w:r>
      <w:r>
        <w:t xml:space="preserve"> is still at its early stage. The progress we have made includes: (1) measurement-enabled research platform setup; (2) performance measurement for </w:t>
      </w:r>
      <w:r w:rsidR="002A0225">
        <w:t>points</w:t>
      </w:r>
      <w:r>
        <w:t xml:space="preserve"> A, B, C, and F. </w:t>
      </w:r>
      <w:r w:rsidR="006B4180">
        <w:t>The h</w:t>
      </w:r>
      <w:r>
        <w:t>ardware per</w:t>
      </w:r>
      <w:r w:rsidR="00BB6849">
        <w:t xml:space="preserve">formance monitor for </w:t>
      </w:r>
      <w:r w:rsidR="00C558E1" w:rsidRPr="00C558E1">
        <w:rPr>
          <w:i/>
        </w:rPr>
        <w:t>latency G</w:t>
      </w:r>
      <w:r>
        <w:t xml:space="preserve"> is being </w:t>
      </w:r>
      <w:r w:rsidR="003C1A4D">
        <w:t>modified</w:t>
      </w:r>
      <w:r>
        <w:t>. We have conducted experiments to use the platform to monitor the performance of single-memory-operation benchmarks. The results of single-memory-read and single-memory-write</w:t>
      </w:r>
      <w:r w:rsidR="001A3242">
        <w:t xml:space="preserve"> operations are shown in</w:t>
      </w:r>
      <w:r w:rsidR="00C930D4">
        <w:t xml:space="preserve"> </w:t>
      </w:r>
      <w:commentRangeStart w:id="3"/>
      <w:r w:rsidR="00C930D4">
        <w:fldChar w:fldCharType="begin"/>
      </w:r>
      <w:r w:rsidR="00C930D4">
        <w:instrText xml:space="preserve"> REF _Ref460171184 \h </w:instrText>
      </w:r>
      <w:r w:rsidR="000101C2">
        <w:instrText xml:space="preserve"> \* MERGEFORMAT </w:instrText>
      </w:r>
      <w:r w:rsidR="00C930D4">
        <w:fldChar w:fldCharType="separate"/>
      </w:r>
      <w:r w:rsidR="00A534E5" w:rsidRPr="00B40FA2">
        <w:t xml:space="preserve">Table </w:t>
      </w:r>
      <w:r w:rsidR="00A534E5" w:rsidRPr="00A534E5">
        <w:rPr>
          <w:noProof/>
        </w:rPr>
        <w:t>1</w:t>
      </w:r>
      <w:r w:rsidR="00C930D4">
        <w:fldChar w:fldCharType="end"/>
      </w:r>
      <w:commentRangeEnd w:id="3"/>
      <w:r w:rsidR="00D10B81">
        <w:rPr>
          <w:rStyle w:val="af5"/>
        </w:rPr>
        <w:commentReference w:id="3"/>
      </w:r>
      <w:r>
        <w:t>.</w:t>
      </w:r>
      <w:r w:rsidR="004372E0">
        <w:t xml:space="preserve"> In the future, we will continue the performance measurement work and use the research platform to test </w:t>
      </w:r>
      <w:r w:rsidR="00192220">
        <w:t xml:space="preserve">different </w:t>
      </w:r>
      <w:r w:rsidR="004372E0">
        <w:t>CMC logics.</w:t>
      </w:r>
    </w:p>
    <w:p w14:paraId="1B21D291" w14:textId="55BBCBA8" w:rsidR="002B3210" w:rsidRPr="00B40FA2" w:rsidRDefault="002B3210" w:rsidP="007C6C43">
      <w:pPr>
        <w:pStyle w:val="a9"/>
        <w:keepNext/>
        <w:rPr>
          <w:b w:val="0"/>
        </w:rPr>
      </w:pPr>
      <w:bookmarkStart w:id="4" w:name="_Ref460171184"/>
      <w:r w:rsidRPr="00B40FA2">
        <w:rPr>
          <w:b w:val="0"/>
        </w:rPr>
        <w:t xml:space="preserve">Table </w:t>
      </w:r>
      <w:r w:rsidRPr="00B40FA2">
        <w:rPr>
          <w:b w:val="0"/>
        </w:rPr>
        <w:fldChar w:fldCharType="begin"/>
      </w:r>
      <w:r w:rsidRPr="00B40FA2">
        <w:rPr>
          <w:b w:val="0"/>
        </w:rPr>
        <w:instrText xml:space="preserve"> SEQ Table \* ARABIC </w:instrText>
      </w:r>
      <w:r w:rsidRPr="00B40FA2">
        <w:rPr>
          <w:b w:val="0"/>
        </w:rPr>
        <w:fldChar w:fldCharType="separate"/>
      </w:r>
      <w:r w:rsidR="00A534E5">
        <w:rPr>
          <w:b w:val="0"/>
          <w:noProof/>
        </w:rPr>
        <w:t>1</w:t>
      </w:r>
      <w:r w:rsidRPr="00B40FA2">
        <w:rPr>
          <w:b w:val="0"/>
        </w:rPr>
        <w:fldChar w:fldCharType="end"/>
      </w:r>
      <w:bookmarkEnd w:id="4"/>
      <w:r w:rsidR="005E1127">
        <w:rPr>
          <w:b w:val="0"/>
        </w:rPr>
        <w:t>.</w:t>
      </w:r>
      <w:r w:rsidR="00795600">
        <w:rPr>
          <w:b w:val="0"/>
        </w:rPr>
        <w:t xml:space="preserve"> S</w:t>
      </w:r>
      <w:r w:rsidRPr="00B40FA2">
        <w:rPr>
          <w:b w:val="0"/>
        </w:rPr>
        <w:t>ingle-memory-operation benchmarking results on the research platform</w:t>
      </w:r>
      <w:r w:rsidR="003B734A" w:rsidRPr="003B734A">
        <w:rPr>
          <w:b w:val="0"/>
          <w:vertAlign w:val="superscript"/>
        </w:rPr>
        <w:t>*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720"/>
        <w:gridCol w:w="900"/>
        <w:gridCol w:w="755"/>
        <w:gridCol w:w="860"/>
      </w:tblGrid>
      <w:tr w:rsidR="00D5350F" w:rsidRPr="003B734A" w14:paraId="2F235758" w14:textId="77777777" w:rsidTr="003B734A">
        <w:tc>
          <w:tcPr>
            <w:tcW w:w="1435" w:type="dxa"/>
          </w:tcPr>
          <w:p w14:paraId="7B97D6B8" w14:textId="77777777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Operations</w:t>
            </w:r>
          </w:p>
        </w:tc>
        <w:tc>
          <w:tcPr>
            <w:tcW w:w="720" w:type="dxa"/>
          </w:tcPr>
          <w:p w14:paraId="0B154D14" w14:textId="755BCC71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A</w:t>
            </w:r>
          </w:p>
        </w:tc>
        <w:tc>
          <w:tcPr>
            <w:tcW w:w="900" w:type="dxa"/>
          </w:tcPr>
          <w:p w14:paraId="4B3AB209" w14:textId="27A273A8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B</w:t>
            </w:r>
          </w:p>
        </w:tc>
        <w:tc>
          <w:tcPr>
            <w:tcW w:w="755" w:type="dxa"/>
          </w:tcPr>
          <w:p w14:paraId="25CCDED5" w14:textId="002A33B2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C</w:t>
            </w:r>
          </w:p>
        </w:tc>
        <w:tc>
          <w:tcPr>
            <w:tcW w:w="860" w:type="dxa"/>
          </w:tcPr>
          <w:p w14:paraId="3F8D69DF" w14:textId="072866B8" w:rsidR="00D5350F" w:rsidRPr="003B734A" w:rsidRDefault="00D5350F" w:rsidP="007C6C43">
            <w:pPr>
              <w:rPr>
                <w:sz w:val="14"/>
              </w:rPr>
            </w:pPr>
            <w:r w:rsidRPr="003B734A">
              <w:rPr>
                <w:sz w:val="14"/>
              </w:rPr>
              <w:t>F</w:t>
            </w:r>
          </w:p>
        </w:tc>
      </w:tr>
      <w:tr w:rsidR="00D5350F" w:rsidRPr="003B734A" w14:paraId="081EB8CB" w14:textId="77777777" w:rsidTr="003B734A">
        <w:tc>
          <w:tcPr>
            <w:tcW w:w="1435" w:type="dxa"/>
          </w:tcPr>
          <w:p w14:paraId="79DAA1CF" w14:textId="60FC32C7" w:rsidR="00D5350F" w:rsidRPr="003B734A" w:rsidRDefault="003B734A" w:rsidP="007C6C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 m</w:t>
            </w:r>
            <w:r w:rsidRPr="003B734A">
              <w:rPr>
                <w:sz w:val="14"/>
                <w:szCs w:val="14"/>
              </w:rPr>
              <w:t>emory write</w:t>
            </w:r>
          </w:p>
        </w:tc>
        <w:tc>
          <w:tcPr>
            <w:tcW w:w="720" w:type="dxa"/>
          </w:tcPr>
          <w:p w14:paraId="537E700B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1058559</w:t>
            </w:r>
          </w:p>
        </w:tc>
        <w:tc>
          <w:tcPr>
            <w:tcW w:w="900" w:type="dxa"/>
          </w:tcPr>
          <w:p w14:paraId="349D3AED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168.4414</w:t>
            </w:r>
          </w:p>
        </w:tc>
        <w:tc>
          <w:tcPr>
            <w:tcW w:w="755" w:type="dxa"/>
          </w:tcPr>
          <w:p w14:paraId="0EEA6347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4</w:t>
            </w:r>
          </w:p>
        </w:tc>
        <w:tc>
          <w:tcPr>
            <w:tcW w:w="860" w:type="dxa"/>
          </w:tcPr>
          <w:p w14:paraId="50EF51B7" w14:textId="63296BFF" w:rsidR="00D5350F" w:rsidRPr="003B734A" w:rsidRDefault="00D729CC" w:rsidP="003B734A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164.4</w:t>
            </w:r>
            <w:r w:rsidR="003B734A">
              <w:rPr>
                <w:sz w:val="14"/>
                <w:szCs w:val="14"/>
              </w:rPr>
              <w:t>414</w:t>
            </w:r>
          </w:p>
        </w:tc>
      </w:tr>
      <w:tr w:rsidR="00D5350F" w:rsidRPr="003B734A" w14:paraId="0309F688" w14:textId="77777777" w:rsidTr="003B734A">
        <w:tc>
          <w:tcPr>
            <w:tcW w:w="1435" w:type="dxa"/>
          </w:tcPr>
          <w:p w14:paraId="1DA3F906" w14:textId="5E5DEC89" w:rsidR="00D5350F" w:rsidRPr="003B734A" w:rsidRDefault="003C23AB" w:rsidP="007C6C43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Single m</w:t>
            </w:r>
            <w:r w:rsidR="003B734A" w:rsidRPr="003B734A">
              <w:rPr>
                <w:sz w:val="14"/>
                <w:szCs w:val="14"/>
              </w:rPr>
              <w:t>emory write</w:t>
            </w:r>
          </w:p>
        </w:tc>
        <w:tc>
          <w:tcPr>
            <w:tcW w:w="720" w:type="dxa"/>
          </w:tcPr>
          <w:p w14:paraId="36951447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1057302</w:t>
            </w:r>
          </w:p>
        </w:tc>
        <w:tc>
          <w:tcPr>
            <w:tcW w:w="900" w:type="dxa"/>
          </w:tcPr>
          <w:p w14:paraId="1037AB02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175.6587</w:t>
            </w:r>
          </w:p>
        </w:tc>
        <w:tc>
          <w:tcPr>
            <w:tcW w:w="755" w:type="dxa"/>
          </w:tcPr>
          <w:p w14:paraId="42A81C94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4</w:t>
            </w:r>
          </w:p>
        </w:tc>
        <w:tc>
          <w:tcPr>
            <w:tcW w:w="860" w:type="dxa"/>
          </w:tcPr>
          <w:p w14:paraId="465D4417" w14:textId="77777777" w:rsidR="00D5350F" w:rsidRPr="003B734A" w:rsidRDefault="00D729CC" w:rsidP="007C6C43">
            <w:pPr>
              <w:rPr>
                <w:sz w:val="14"/>
                <w:szCs w:val="14"/>
              </w:rPr>
            </w:pPr>
            <w:r w:rsidRPr="003B734A">
              <w:rPr>
                <w:sz w:val="14"/>
                <w:szCs w:val="14"/>
              </w:rPr>
              <w:t>171.6587</w:t>
            </w:r>
          </w:p>
        </w:tc>
      </w:tr>
    </w:tbl>
    <w:p w14:paraId="30438085" w14:textId="62AE0B27" w:rsidR="00A143FA" w:rsidRPr="00A143FA" w:rsidRDefault="003B734A" w:rsidP="003B734A">
      <w:pPr>
        <w:jc w:val="right"/>
      </w:pPr>
      <w:r w:rsidRPr="00116F0C">
        <w:rPr>
          <w:sz w:val="14"/>
        </w:rPr>
        <w:t>* A – ns; B – cycles; C – cycles; F - cycles</w:t>
      </w:r>
    </w:p>
    <w:p w14:paraId="28A6423D" w14:textId="77777777" w:rsidR="00254C72" w:rsidRDefault="00254C72" w:rsidP="007C6C43">
      <w:pPr>
        <w:pStyle w:val="1"/>
      </w:pPr>
      <w:r>
        <w:lastRenderedPageBreak/>
        <w:t>ACKNOWLEDGMENTS</w:t>
      </w:r>
    </w:p>
    <w:p w14:paraId="0D47F96D" w14:textId="77777777" w:rsidR="009D4703" w:rsidRPr="009D4703" w:rsidRDefault="009D4703" w:rsidP="007C6C43">
      <w:r>
        <w:t>This research was supported by CHREC members and by the</w:t>
      </w:r>
      <w:r w:rsidR="00F872B9">
        <w:t xml:space="preserve"> </w:t>
      </w:r>
      <w:r>
        <w:t>I/UCRC Program at NSF under Grant No. IIP-1161022. We are grateful for the feedback, collaboration, and support provided by Laboratory of Physical Sciences, Micron, and Lawrence Livermore National Laboratory.</w:t>
      </w:r>
    </w:p>
    <w:p w14:paraId="1D388738" w14:textId="77777777" w:rsidR="008B197E" w:rsidRDefault="008B197E" w:rsidP="007C6C43">
      <w:pPr>
        <w:pStyle w:val="1"/>
      </w:pPr>
      <w:r>
        <w:t>REFERENCES</w:t>
      </w:r>
    </w:p>
    <w:p w14:paraId="1CA820CD" w14:textId="77777777" w:rsidR="00DE527D" w:rsidRDefault="00ED1E43" w:rsidP="007C6C43">
      <w:pPr>
        <w:pStyle w:val="References"/>
      </w:pPr>
      <w:bookmarkStart w:id="5" w:name="_Ref460171648"/>
      <w:r w:rsidRPr="00ED1E43">
        <w:t>Gokhale, Maya, Scott Lloyd, and Chris Hajas. "Near memory data structure rearrangement." Proceedings of the 2015 International Symposium on Memory Systems. ACM, 2015.</w:t>
      </w:r>
      <w:bookmarkEnd w:id="5"/>
    </w:p>
    <w:p w14:paraId="78FF0773" w14:textId="77777777" w:rsidR="00ED1E43" w:rsidRDefault="00ED1E43" w:rsidP="007C6C43">
      <w:pPr>
        <w:pStyle w:val="References"/>
      </w:pPr>
      <w:bookmarkStart w:id="6" w:name="_Ref460171650"/>
      <w:r w:rsidRPr="00ED1E43">
        <w:t>Akin, Berkin, Franz Franchetti, and James C. Hoe. "Data reorganization in memory using 3d-stacked dram." ACM SIGARCH Computer Architecture News. Vol. 43. No. 3. ACM, 2015.</w:t>
      </w:r>
      <w:bookmarkEnd w:id="6"/>
    </w:p>
    <w:p w14:paraId="6ACDC2B5" w14:textId="77777777" w:rsidR="00ED1E43" w:rsidRDefault="00ED1E43" w:rsidP="007C6C43">
      <w:pPr>
        <w:pStyle w:val="References"/>
      </w:pPr>
      <w:bookmarkStart w:id="7" w:name="_Ref460171652"/>
      <w:r w:rsidRPr="00ED1E43">
        <w:t>Ahn, Junwhan, et al. "A scalable processing-in-memory accelerator for parallel graph processing." ACM SIGARCH Computer Architecture News. Vol. 43. No. 3. ACM, 2015.</w:t>
      </w:r>
      <w:bookmarkEnd w:id="7"/>
    </w:p>
    <w:p w14:paraId="72B38460" w14:textId="77777777" w:rsidR="00ED1E43" w:rsidRDefault="00ED1E43" w:rsidP="007C6C43">
      <w:pPr>
        <w:pStyle w:val="References"/>
      </w:pPr>
      <w:bookmarkStart w:id="8" w:name="_Ref460170863"/>
      <w:r w:rsidRPr="00ED1E43">
        <w:t>Farmahini-Farahani, Amin, et al. "Drama: An architecture for accelerated processing near memory." IEEE Computer Architecture Letters 14.1 (2015): 26-29.</w:t>
      </w:r>
      <w:bookmarkEnd w:id="8"/>
    </w:p>
    <w:p w14:paraId="6BEA42FF" w14:textId="32D667EC" w:rsidR="008A1263" w:rsidRDefault="008A1263" w:rsidP="007C6C43">
      <w:pPr>
        <w:pStyle w:val="References"/>
      </w:pPr>
      <w:bookmarkStart w:id="9" w:name="_Ref460171685"/>
      <w:r>
        <w:t>Wang, Gong</w:t>
      </w:r>
      <w:ins w:id="10" w:author="Gongyu" w:date="2016-08-28T23:21:00Z">
        <w:r w:rsidR="00675FB0">
          <w:t>yu</w:t>
        </w:r>
      </w:ins>
      <w:r>
        <w:t xml:space="preserve">, et al. “A research platform for custom memory cube.” Workshop on Modeling &amp; Simulation of Systems and Applications. University of </w:t>
      </w:r>
      <w:del w:id="11" w:author="Gongyu" w:date="2016-08-28T23:22:00Z">
        <w:r w:rsidDel="00675FB0">
          <w:delText>Seattle</w:delText>
        </w:r>
      </w:del>
      <w:ins w:id="12" w:author="Gongyu" w:date="2016-08-28T23:22:00Z">
        <w:r w:rsidR="00675FB0">
          <w:t>Washington</w:t>
        </w:r>
      </w:ins>
      <w:r>
        <w:t>, Seattle, WA, Aug. 2016.</w:t>
      </w:r>
      <w:bookmarkEnd w:id="9"/>
    </w:p>
    <w:p w14:paraId="7D54B4D2" w14:textId="77777777" w:rsidR="00BF642B" w:rsidRDefault="00BF642B" w:rsidP="007C6C43">
      <w:pPr>
        <w:pStyle w:val="References"/>
      </w:pPr>
      <w:bookmarkStart w:id="13" w:name="_Ref460171789"/>
      <w:r>
        <w:t xml:space="preserve">Hybrid Memory Cube Controller IP Core User Guide. </w:t>
      </w:r>
      <w:r w:rsidRPr="00BF642B">
        <w:t>https://www.altera.com/content/dam/altera-www/global/en_US/pdfs/literature/ug/ug_hmcc.pdf</w:t>
      </w:r>
      <w:bookmarkEnd w:id="13"/>
    </w:p>
    <w:p w14:paraId="35A9E269" w14:textId="77777777" w:rsidR="00BF642B" w:rsidRDefault="00BF642B" w:rsidP="007C6C43">
      <w:pPr>
        <w:pStyle w:val="References"/>
      </w:pPr>
      <w:bookmarkStart w:id="14" w:name="_Ref460171791"/>
      <w:r>
        <w:t xml:space="preserve">HMC Specification 1.0. </w:t>
      </w:r>
      <w:r w:rsidRPr="00BF642B">
        <w:t>http://hybridmemorycube.org/files/SiteDownloads/HMC_Specification%201_0.pdf</w:t>
      </w:r>
      <w:bookmarkEnd w:id="14"/>
    </w:p>
    <w:sectPr w:rsidR="00BF642B" w:rsidSect="007B1C65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ongyu" w:date="2016-08-28T23:17:00Z" w:initials="G">
    <w:p w14:paraId="5099BF3B" w14:textId="77777777" w:rsidR="00D10B81" w:rsidRDefault="00D10B81">
      <w:pPr>
        <w:pStyle w:val="af6"/>
      </w:pPr>
      <w:r>
        <w:rPr>
          <w:rStyle w:val="af5"/>
        </w:rPr>
        <w:annotationRef/>
      </w:r>
      <w:r>
        <w:t>Where is future work?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99BF3B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894A1" w14:textId="77777777" w:rsidR="003B7084" w:rsidRDefault="003B7084">
      <w:r>
        <w:separator/>
      </w:r>
    </w:p>
  </w:endnote>
  <w:endnote w:type="continuationSeparator" w:id="0">
    <w:p w14:paraId="0A195649" w14:textId="77777777" w:rsidR="003B7084" w:rsidRDefault="003B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A76F93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D70197E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C613B" w14:textId="77777777" w:rsidR="003B7084" w:rsidRDefault="003B7084">
      <w:r>
        <w:separator/>
      </w:r>
    </w:p>
  </w:footnote>
  <w:footnote w:type="continuationSeparator" w:id="0">
    <w:p w14:paraId="6400EFA2" w14:textId="77777777" w:rsidR="003B7084" w:rsidRDefault="003B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ABB034E"/>
    <w:multiLevelType w:val="hybridMultilevel"/>
    <w:tmpl w:val="0B22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C4281"/>
    <w:multiLevelType w:val="hybridMultilevel"/>
    <w:tmpl w:val="39D6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" w15:restartNumberingAfterBreak="0">
    <w:nsid w:val="74523FC5"/>
    <w:multiLevelType w:val="hybridMultilevel"/>
    <w:tmpl w:val="3FF2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ngyu">
    <w15:presenceInfo w15:providerId="None" w15:userId="Gongy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CF"/>
    <w:rsid w:val="000101C2"/>
    <w:rsid w:val="00016911"/>
    <w:rsid w:val="00016D54"/>
    <w:rsid w:val="00032F24"/>
    <w:rsid w:val="000355F6"/>
    <w:rsid w:val="00042581"/>
    <w:rsid w:val="000442C0"/>
    <w:rsid w:val="00065881"/>
    <w:rsid w:val="0006609A"/>
    <w:rsid w:val="00093E44"/>
    <w:rsid w:val="0009634A"/>
    <w:rsid w:val="000A6043"/>
    <w:rsid w:val="000A7760"/>
    <w:rsid w:val="000B1C05"/>
    <w:rsid w:val="000B1C53"/>
    <w:rsid w:val="000B601F"/>
    <w:rsid w:val="000C0D4B"/>
    <w:rsid w:val="000C57F0"/>
    <w:rsid w:val="000C59E9"/>
    <w:rsid w:val="000C6A35"/>
    <w:rsid w:val="000C6F1D"/>
    <w:rsid w:val="000D3983"/>
    <w:rsid w:val="000D6BB7"/>
    <w:rsid w:val="000E13D1"/>
    <w:rsid w:val="000F0516"/>
    <w:rsid w:val="000F05CF"/>
    <w:rsid w:val="000F4056"/>
    <w:rsid w:val="000F72AE"/>
    <w:rsid w:val="0010181E"/>
    <w:rsid w:val="00116F0C"/>
    <w:rsid w:val="001241D4"/>
    <w:rsid w:val="001378B9"/>
    <w:rsid w:val="00146A1D"/>
    <w:rsid w:val="001578EE"/>
    <w:rsid w:val="00171D64"/>
    <w:rsid w:val="00172159"/>
    <w:rsid w:val="00192220"/>
    <w:rsid w:val="00194FFD"/>
    <w:rsid w:val="001A3242"/>
    <w:rsid w:val="001A4CA5"/>
    <w:rsid w:val="001B59F9"/>
    <w:rsid w:val="001D4939"/>
    <w:rsid w:val="001D5D4B"/>
    <w:rsid w:val="001E1288"/>
    <w:rsid w:val="001E4A9D"/>
    <w:rsid w:val="001F44F9"/>
    <w:rsid w:val="001F4892"/>
    <w:rsid w:val="001F5CB4"/>
    <w:rsid w:val="0020149F"/>
    <w:rsid w:val="002049B4"/>
    <w:rsid w:val="00206035"/>
    <w:rsid w:val="00226ABA"/>
    <w:rsid w:val="00227AD1"/>
    <w:rsid w:val="002352D6"/>
    <w:rsid w:val="002366F9"/>
    <w:rsid w:val="00240690"/>
    <w:rsid w:val="00250A34"/>
    <w:rsid w:val="00254C72"/>
    <w:rsid w:val="00276401"/>
    <w:rsid w:val="0027698B"/>
    <w:rsid w:val="0028514D"/>
    <w:rsid w:val="002A0225"/>
    <w:rsid w:val="002A2D2B"/>
    <w:rsid w:val="002B3210"/>
    <w:rsid w:val="002D2C9C"/>
    <w:rsid w:val="002D3BA0"/>
    <w:rsid w:val="002D3ED0"/>
    <w:rsid w:val="002D66C6"/>
    <w:rsid w:val="002D6A57"/>
    <w:rsid w:val="002E2C49"/>
    <w:rsid w:val="002E7C14"/>
    <w:rsid w:val="002F453C"/>
    <w:rsid w:val="002F6172"/>
    <w:rsid w:val="00312C2A"/>
    <w:rsid w:val="00327D6B"/>
    <w:rsid w:val="00342737"/>
    <w:rsid w:val="00346C6B"/>
    <w:rsid w:val="00356C32"/>
    <w:rsid w:val="00364FFB"/>
    <w:rsid w:val="00366B61"/>
    <w:rsid w:val="00372258"/>
    <w:rsid w:val="0037417B"/>
    <w:rsid w:val="00375299"/>
    <w:rsid w:val="00377A65"/>
    <w:rsid w:val="0038246F"/>
    <w:rsid w:val="00387F74"/>
    <w:rsid w:val="003A7B95"/>
    <w:rsid w:val="003B4153"/>
    <w:rsid w:val="003B7084"/>
    <w:rsid w:val="003B734A"/>
    <w:rsid w:val="003C1A4D"/>
    <w:rsid w:val="003C23AB"/>
    <w:rsid w:val="003D00C0"/>
    <w:rsid w:val="003E1AEC"/>
    <w:rsid w:val="003E3258"/>
    <w:rsid w:val="004067AA"/>
    <w:rsid w:val="004272A4"/>
    <w:rsid w:val="004372E0"/>
    <w:rsid w:val="004423CB"/>
    <w:rsid w:val="0044400D"/>
    <w:rsid w:val="004543F1"/>
    <w:rsid w:val="00465D7B"/>
    <w:rsid w:val="004708F8"/>
    <w:rsid w:val="00472C0A"/>
    <w:rsid w:val="00474255"/>
    <w:rsid w:val="00474837"/>
    <w:rsid w:val="0048588E"/>
    <w:rsid w:val="00490161"/>
    <w:rsid w:val="004920C4"/>
    <w:rsid w:val="004974F5"/>
    <w:rsid w:val="004A6E07"/>
    <w:rsid w:val="004C305B"/>
    <w:rsid w:val="004D0E18"/>
    <w:rsid w:val="004D281B"/>
    <w:rsid w:val="004D5D84"/>
    <w:rsid w:val="004D68FC"/>
    <w:rsid w:val="004F0371"/>
    <w:rsid w:val="005365A8"/>
    <w:rsid w:val="00561C96"/>
    <w:rsid w:val="00571CED"/>
    <w:rsid w:val="005842F9"/>
    <w:rsid w:val="005967ED"/>
    <w:rsid w:val="005B017B"/>
    <w:rsid w:val="005B204B"/>
    <w:rsid w:val="005B4474"/>
    <w:rsid w:val="005B6A93"/>
    <w:rsid w:val="005C51E9"/>
    <w:rsid w:val="005C6824"/>
    <w:rsid w:val="005D28A1"/>
    <w:rsid w:val="005D3617"/>
    <w:rsid w:val="005D6F0C"/>
    <w:rsid w:val="005E0A4A"/>
    <w:rsid w:val="005E1127"/>
    <w:rsid w:val="005E27DD"/>
    <w:rsid w:val="005F2AB4"/>
    <w:rsid w:val="005F54CF"/>
    <w:rsid w:val="00602EE8"/>
    <w:rsid w:val="00603A4D"/>
    <w:rsid w:val="0061710B"/>
    <w:rsid w:val="00625802"/>
    <w:rsid w:val="0062758A"/>
    <w:rsid w:val="006446A6"/>
    <w:rsid w:val="00655097"/>
    <w:rsid w:val="00655467"/>
    <w:rsid w:val="00661B73"/>
    <w:rsid w:val="00670C24"/>
    <w:rsid w:val="00675FB0"/>
    <w:rsid w:val="00680123"/>
    <w:rsid w:val="00683377"/>
    <w:rsid w:val="0068547D"/>
    <w:rsid w:val="00690D83"/>
    <w:rsid w:val="006926E4"/>
    <w:rsid w:val="0069356A"/>
    <w:rsid w:val="00696501"/>
    <w:rsid w:val="006A044B"/>
    <w:rsid w:val="006A1FA3"/>
    <w:rsid w:val="006B2C0C"/>
    <w:rsid w:val="006B4180"/>
    <w:rsid w:val="006D01FE"/>
    <w:rsid w:val="006D451E"/>
    <w:rsid w:val="006E0CDD"/>
    <w:rsid w:val="006E2E0C"/>
    <w:rsid w:val="006F7DCD"/>
    <w:rsid w:val="00705813"/>
    <w:rsid w:val="00715E1B"/>
    <w:rsid w:val="00737114"/>
    <w:rsid w:val="00740E0C"/>
    <w:rsid w:val="00744EB6"/>
    <w:rsid w:val="00746874"/>
    <w:rsid w:val="00763053"/>
    <w:rsid w:val="007637D4"/>
    <w:rsid w:val="00765FB9"/>
    <w:rsid w:val="00787583"/>
    <w:rsid w:val="0079379A"/>
    <w:rsid w:val="00793DF2"/>
    <w:rsid w:val="00795600"/>
    <w:rsid w:val="007A56D3"/>
    <w:rsid w:val="007B192D"/>
    <w:rsid w:val="007B1C65"/>
    <w:rsid w:val="007B73F1"/>
    <w:rsid w:val="007C08CF"/>
    <w:rsid w:val="007C2920"/>
    <w:rsid w:val="007C3600"/>
    <w:rsid w:val="007C6ABB"/>
    <w:rsid w:val="007C6C43"/>
    <w:rsid w:val="007D4903"/>
    <w:rsid w:val="007F2E06"/>
    <w:rsid w:val="00820D0D"/>
    <w:rsid w:val="00823E67"/>
    <w:rsid w:val="008301FB"/>
    <w:rsid w:val="00837E30"/>
    <w:rsid w:val="00840C72"/>
    <w:rsid w:val="00851625"/>
    <w:rsid w:val="00852DCB"/>
    <w:rsid w:val="008536AF"/>
    <w:rsid w:val="00860671"/>
    <w:rsid w:val="0087467E"/>
    <w:rsid w:val="00894D6C"/>
    <w:rsid w:val="0089712A"/>
    <w:rsid w:val="008A1263"/>
    <w:rsid w:val="008B0897"/>
    <w:rsid w:val="008B197E"/>
    <w:rsid w:val="008B1A77"/>
    <w:rsid w:val="008B575A"/>
    <w:rsid w:val="008C770B"/>
    <w:rsid w:val="008D2106"/>
    <w:rsid w:val="008D2E36"/>
    <w:rsid w:val="008E3131"/>
    <w:rsid w:val="008F7414"/>
    <w:rsid w:val="009007C8"/>
    <w:rsid w:val="00901D42"/>
    <w:rsid w:val="00910BAC"/>
    <w:rsid w:val="00911F16"/>
    <w:rsid w:val="00924239"/>
    <w:rsid w:val="00933512"/>
    <w:rsid w:val="00941EFD"/>
    <w:rsid w:val="00944ACD"/>
    <w:rsid w:val="00961DB7"/>
    <w:rsid w:val="00976FD6"/>
    <w:rsid w:val="00980123"/>
    <w:rsid w:val="00983CA7"/>
    <w:rsid w:val="009905D3"/>
    <w:rsid w:val="00993019"/>
    <w:rsid w:val="00993802"/>
    <w:rsid w:val="009A7E09"/>
    <w:rsid w:val="009B701B"/>
    <w:rsid w:val="009C4B3D"/>
    <w:rsid w:val="009D1402"/>
    <w:rsid w:val="009D2558"/>
    <w:rsid w:val="009D4703"/>
    <w:rsid w:val="009D65A5"/>
    <w:rsid w:val="009D7B5B"/>
    <w:rsid w:val="009E20A6"/>
    <w:rsid w:val="009E3889"/>
    <w:rsid w:val="009E7C54"/>
    <w:rsid w:val="009F334B"/>
    <w:rsid w:val="009F44B5"/>
    <w:rsid w:val="009F5F99"/>
    <w:rsid w:val="00A00B93"/>
    <w:rsid w:val="00A01A08"/>
    <w:rsid w:val="00A02FCE"/>
    <w:rsid w:val="00A105B5"/>
    <w:rsid w:val="00A11B7D"/>
    <w:rsid w:val="00A143FA"/>
    <w:rsid w:val="00A24059"/>
    <w:rsid w:val="00A26CBC"/>
    <w:rsid w:val="00A2715F"/>
    <w:rsid w:val="00A3460E"/>
    <w:rsid w:val="00A5017A"/>
    <w:rsid w:val="00A534E5"/>
    <w:rsid w:val="00A57485"/>
    <w:rsid w:val="00A60B73"/>
    <w:rsid w:val="00A638A9"/>
    <w:rsid w:val="00A66E61"/>
    <w:rsid w:val="00AA718F"/>
    <w:rsid w:val="00AB1BC7"/>
    <w:rsid w:val="00AC1550"/>
    <w:rsid w:val="00AD65C1"/>
    <w:rsid w:val="00AE2664"/>
    <w:rsid w:val="00AF630F"/>
    <w:rsid w:val="00B10038"/>
    <w:rsid w:val="00B14583"/>
    <w:rsid w:val="00B21D2E"/>
    <w:rsid w:val="00B34419"/>
    <w:rsid w:val="00B35512"/>
    <w:rsid w:val="00B40FA2"/>
    <w:rsid w:val="00B47B47"/>
    <w:rsid w:val="00B606DF"/>
    <w:rsid w:val="00B63F89"/>
    <w:rsid w:val="00B81E5D"/>
    <w:rsid w:val="00B91AA9"/>
    <w:rsid w:val="00B97964"/>
    <w:rsid w:val="00BA2BEE"/>
    <w:rsid w:val="00BA5E99"/>
    <w:rsid w:val="00BB24FC"/>
    <w:rsid w:val="00BB25E0"/>
    <w:rsid w:val="00BB6849"/>
    <w:rsid w:val="00BC06B2"/>
    <w:rsid w:val="00BC4C60"/>
    <w:rsid w:val="00BD3845"/>
    <w:rsid w:val="00BE184D"/>
    <w:rsid w:val="00BF3697"/>
    <w:rsid w:val="00BF50DB"/>
    <w:rsid w:val="00BF642B"/>
    <w:rsid w:val="00C00FC1"/>
    <w:rsid w:val="00C010AA"/>
    <w:rsid w:val="00C10190"/>
    <w:rsid w:val="00C13D4A"/>
    <w:rsid w:val="00C16F64"/>
    <w:rsid w:val="00C329D9"/>
    <w:rsid w:val="00C53EF6"/>
    <w:rsid w:val="00C558E1"/>
    <w:rsid w:val="00C57597"/>
    <w:rsid w:val="00C65800"/>
    <w:rsid w:val="00C709BB"/>
    <w:rsid w:val="00C7584B"/>
    <w:rsid w:val="00C82BFF"/>
    <w:rsid w:val="00C9117D"/>
    <w:rsid w:val="00C930D4"/>
    <w:rsid w:val="00CA26F2"/>
    <w:rsid w:val="00CB0991"/>
    <w:rsid w:val="00CB4646"/>
    <w:rsid w:val="00CC7042"/>
    <w:rsid w:val="00CC70B8"/>
    <w:rsid w:val="00CD7EC6"/>
    <w:rsid w:val="00CE70DC"/>
    <w:rsid w:val="00CF3A45"/>
    <w:rsid w:val="00D0342C"/>
    <w:rsid w:val="00D10B81"/>
    <w:rsid w:val="00D11501"/>
    <w:rsid w:val="00D13256"/>
    <w:rsid w:val="00D2132C"/>
    <w:rsid w:val="00D25486"/>
    <w:rsid w:val="00D3292B"/>
    <w:rsid w:val="00D46AE5"/>
    <w:rsid w:val="00D5350F"/>
    <w:rsid w:val="00D64E47"/>
    <w:rsid w:val="00D7264A"/>
    <w:rsid w:val="00D729CC"/>
    <w:rsid w:val="00D753D4"/>
    <w:rsid w:val="00D80725"/>
    <w:rsid w:val="00D827F9"/>
    <w:rsid w:val="00D942FA"/>
    <w:rsid w:val="00DA2BEF"/>
    <w:rsid w:val="00DA70EA"/>
    <w:rsid w:val="00DB3EA6"/>
    <w:rsid w:val="00DB7AD4"/>
    <w:rsid w:val="00DC1666"/>
    <w:rsid w:val="00DC1A96"/>
    <w:rsid w:val="00DD0331"/>
    <w:rsid w:val="00DD2D9A"/>
    <w:rsid w:val="00DD6E12"/>
    <w:rsid w:val="00DD7966"/>
    <w:rsid w:val="00DE2871"/>
    <w:rsid w:val="00DE527D"/>
    <w:rsid w:val="00DF0B84"/>
    <w:rsid w:val="00DF4B74"/>
    <w:rsid w:val="00E04EB4"/>
    <w:rsid w:val="00E169EA"/>
    <w:rsid w:val="00E17E44"/>
    <w:rsid w:val="00E2418C"/>
    <w:rsid w:val="00E26518"/>
    <w:rsid w:val="00E267B2"/>
    <w:rsid w:val="00E26906"/>
    <w:rsid w:val="00E3178B"/>
    <w:rsid w:val="00E31D57"/>
    <w:rsid w:val="00E34000"/>
    <w:rsid w:val="00E351D6"/>
    <w:rsid w:val="00E402B8"/>
    <w:rsid w:val="00E43153"/>
    <w:rsid w:val="00E46A5E"/>
    <w:rsid w:val="00E4749B"/>
    <w:rsid w:val="00E61DC1"/>
    <w:rsid w:val="00E754C2"/>
    <w:rsid w:val="00E9447F"/>
    <w:rsid w:val="00EA7EDD"/>
    <w:rsid w:val="00EB0CB1"/>
    <w:rsid w:val="00EB3AEA"/>
    <w:rsid w:val="00EB4C11"/>
    <w:rsid w:val="00EC1F6A"/>
    <w:rsid w:val="00EC4C96"/>
    <w:rsid w:val="00ED1C40"/>
    <w:rsid w:val="00ED1E43"/>
    <w:rsid w:val="00ED2BFF"/>
    <w:rsid w:val="00ED3D93"/>
    <w:rsid w:val="00EE7029"/>
    <w:rsid w:val="00EF626F"/>
    <w:rsid w:val="00F07EB9"/>
    <w:rsid w:val="00F34659"/>
    <w:rsid w:val="00F44618"/>
    <w:rsid w:val="00F50B82"/>
    <w:rsid w:val="00F5619A"/>
    <w:rsid w:val="00F64B30"/>
    <w:rsid w:val="00F6591C"/>
    <w:rsid w:val="00F7338D"/>
    <w:rsid w:val="00F85C8E"/>
    <w:rsid w:val="00F872B9"/>
    <w:rsid w:val="00F91AA6"/>
    <w:rsid w:val="00F96495"/>
    <w:rsid w:val="00FA7E2E"/>
    <w:rsid w:val="00FB09C0"/>
    <w:rsid w:val="00FC355F"/>
    <w:rsid w:val="00FE2D05"/>
    <w:rsid w:val="00FF1282"/>
    <w:rsid w:val="00FF27C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79096"/>
  <w15:docId w15:val="{04ED6AF3-E239-4CBB-A392-E0BAFA2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  <w:style w:type="character" w:styleId="af">
    <w:name w:val="Placeholder Text"/>
    <w:basedOn w:val="a0"/>
    <w:uiPriority w:val="99"/>
    <w:semiHidden/>
    <w:rsid w:val="007B192D"/>
    <w:rPr>
      <w:color w:val="808080"/>
    </w:rPr>
  </w:style>
  <w:style w:type="table" w:styleId="af0">
    <w:name w:val="Table Grid"/>
    <w:basedOn w:val="a1"/>
    <w:rsid w:val="00A1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E43153"/>
    <w:pPr>
      <w:ind w:left="720"/>
      <w:contextualSpacing/>
    </w:pPr>
  </w:style>
  <w:style w:type="paragraph" w:styleId="af2">
    <w:name w:val="endnote text"/>
    <w:basedOn w:val="a"/>
    <w:link w:val="Char"/>
    <w:semiHidden/>
    <w:unhideWhenUsed/>
    <w:rsid w:val="00AC1550"/>
    <w:pPr>
      <w:spacing w:after="0"/>
    </w:pPr>
    <w:rPr>
      <w:sz w:val="20"/>
    </w:rPr>
  </w:style>
  <w:style w:type="character" w:customStyle="1" w:styleId="Char">
    <w:name w:val="尾注文本 Char"/>
    <w:basedOn w:val="a0"/>
    <w:link w:val="af2"/>
    <w:semiHidden/>
    <w:rsid w:val="00AC1550"/>
  </w:style>
  <w:style w:type="character" w:styleId="af3">
    <w:name w:val="endnote reference"/>
    <w:basedOn w:val="a0"/>
    <w:semiHidden/>
    <w:unhideWhenUsed/>
    <w:rsid w:val="00AC1550"/>
    <w:rPr>
      <w:vertAlign w:val="superscript"/>
    </w:rPr>
  </w:style>
  <w:style w:type="paragraph" w:styleId="af4">
    <w:name w:val="Balloon Text"/>
    <w:basedOn w:val="a"/>
    <w:link w:val="Char0"/>
    <w:semiHidden/>
    <w:unhideWhenUsed/>
    <w:rsid w:val="000C57F0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0"/>
    <w:link w:val="af4"/>
    <w:semiHidden/>
    <w:rsid w:val="000C57F0"/>
    <w:rPr>
      <w:rFonts w:ascii="Segoe UI" w:hAnsi="Segoe UI" w:cs="Segoe UI"/>
      <w:sz w:val="18"/>
      <w:szCs w:val="18"/>
    </w:rPr>
  </w:style>
  <w:style w:type="character" w:styleId="af5">
    <w:name w:val="annotation reference"/>
    <w:basedOn w:val="a0"/>
    <w:semiHidden/>
    <w:unhideWhenUsed/>
    <w:rsid w:val="000101C2"/>
    <w:rPr>
      <w:sz w:val="16"/>
      <w:szCs w:val="16"/>
    </w:rPr>
  </w:style>
  <w:style w:type="paragraph" w:styleId="af6">
    <w:name w:val="annotation text"/>
    <w:basedOn w:val="a"/>
    <w:link w:val="Char1"/>
    <w:semiHidden/>
    <w:unhideWhenUsed/>
    <w:rsid w:val="000101C2"/>
    <w:rPr>
      <w:sz w:val="20"/>
    </w:rPr>
  </w:style>
  <w:style w:type="character" w:customStyle="1" w:styleId="Char1">
    <w:name w:val="批注文字 Char"/>
    <w:basedOn w:val="a0"/>
    <w:link w:val="af6"/>
    <w:semiHidden/>
    <w:rsid w:val="000101C2"/>
  </w:style>
  <w:style w:type="paragraph" w:styleId="af7">
    <w:name w:val="annotation subject"/>
    <w:basedOn w:val="af6"/>
    <w:next w:val="af6"/>
    <w:link w:val="Char2"/>
    <w:semiHidden/>
    <w:unhideWhenUsed/>
    <w:rsid w:val="000101C2"/>
    <w:rPr>
      <w:b/>
      <w:bCs/>
    </w:rPr>
  </w:style>
  <w:style w:type="character" w:customStyle="1" w:styleId="Char2">
    <w:name w:val="批注主题 Char"/>
    <w:basedOn w:val="Char1"/>
    <w:link w:val="af7"/>
    <w:semiHidden/>
    <w:rsid w:val="00010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79CB3-1C2A-4A36-8B06-DE411DFB9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6301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邹宇</cp:lastModifiedBy>
  <cp:revision>143</cp:revision>
  <cp:lastPrinted>2011-01-13T15:51:00Z</cp:lastPrinted>
  <dcterms:created xsi:type="dcterms:W3CDTF">2016-08-29T19:12:00Z</dcterms:created>
  <dcterms:modified xsi:type="dcterms:W3CDTF">2016-08-30T17:03:00Z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