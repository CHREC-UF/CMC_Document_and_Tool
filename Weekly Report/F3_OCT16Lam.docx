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"/>
        <w:gridCol w:w="1085"/>
        <w:gridCol w:w="8887"/>
      </w:tblGrid>
      <w:tr w:rsidR="002F744E" w14:paraId="62A6879C" w14:textId="77777777" w:rsidTr="5D545651">
        <w:tc>
          <w:tcPr>
            <w:tcW w:w="2093" w:type="dxa"/>
            <w:gridSpan w:val="2"/>
            <w:shd w:val="clear" w:color="auto" w:fill="DBE5F1" w:themeFill="accent1" w:themeFillTint="33"/>
          </w:tcPr>
          <w:p w14:paraId="66FAFAAC" w14:textId="77777777" w:rsidR="002F744E" w:rsidRPr="00D56266" w:rsidRDefault="00DD1799">
            <w:pPr>
              <w:pStyle w:val="Label"/>
              <w:jc w:val="right"/>
              <w:rPr>
                <w:b/>
              </w:rPr>
            </w:pPr>
            <w:r w:rsidRPr="00D56266">
              <w:rPr>
                <w:b/>
              </w:rPr>
              <w:t>Project Group Title:</w:t>
            </w:r>
          </w:p>
        </w:tc>
        <w:tc>
          <w:tcPr>
            <w:tcW w:w="8887" w:type="dxa"/>
          </w:tcPr>
          <w:p w14:paraId="456F874E" w14:textId="77777777" w:rsidR="002F744E" w:rsidRPr="00D56266" w:rsidRDefault="00740B8D" w:rsidP="00740B8D">
            <w:pPr>
              <w:pStyle w:val="Label"/>
              <w:rPr>
                <w:b/>
              </w:rPr>
            </w:pPr>
            <w:r w:rsidRPr="00740B8D">
              <w:rPr>
                <w:b/>
              </w:rPr>
              <w:t>F3-16: FPGA &amp; HMC Tools &amp; Architectures for RSC</w:t>
            </w:r>
          </w:p>
        </w:tc>
      </w:tr>
      <w:tr w:rsidR="002F744E" w14:paraId="231B98C8" w14:textId="77777777" w:rsidTr="5D545651">
        <w:tc>
          <w:tcPr>
            <w:tcW w:w="2093" w:type="dxa"/>
            <w:gridSpan w:val="2"/>
            <w:shd w:val="clear" w:color="auto" w:fill="DBE5F1" w:themeFill="accent1" w:themeFillTint="33"/>
          </w:tcPr>
          <w:p w14:paraId="29AD686E" w14:textId="77777777" w:rsidR="002F744E" w:rsidRPr="00D56266" w:rsidRDefault="00DD1799">
            <w:pPr>
              <w:pStyle w:val="Label"/>
              <w:jc w:val="right"/>
              <w:rPr>
                <w:b/>
              </w:rPr>
            </w:pPr>
            <w:r w:rsidRPr="00D56266">
              <w:rPr>
                <w:b/>
              </w:rPr>
              <w:t>Faculty Investigators:</w:t>
            </w:r>
          </w:p>
        </w:tc>
        <w:tc>
          <w:tcPr>
            <w:tcW w:w="8887" w:type="dxa"/>
          </w:tcPr>
          <w:p w14:paraId="7C8C07FE" w14:textId="77777777" w:rsidR="002F744E" w:rsidRDefault="00DD1799">
            <w:r>
              <w:t>Dr. Herman Lam, Dr. Alan D. George</w:t>
            </w:r>
          </w:p>
        </w:tc>
      </w:tr>
      <w:tr w:rsidR="002F744E" w14:paraId="6C47B7B9" w14:textId="77777777" w:rsidTr="5D545651">
        <w:tc>
          <w:tcPr>
            <w:tcW w:w="2093" w:type="dxa"/>
            <w:gridSpan w:val="2"/>
            <w:shd w:val="clear" w:color="auto" w:fill="DBE5F1" w:themeFill="accent1" w:themeFillTint="33"/>
          </w:tcPr>
          <w:p w14:paraId="74C0EDB8" w14:textId="77777777" w:rsidR="002F744E" w:rsidRPr="00D56266" w:rsidRDefault="00DD1799">
            <w:pPr>
              <w:pStyle w:val="Label"/>
              <w:jc w:val="right"/>
              <w:rPr>
                <w:b/>
              </w:rPr>
            </w:pPr>
            <w:r w:rsidRPr="00D56266">
              <w:rPr>
                <w:b/>
              </w:rPr>
              <w:t xml:space="preserve">Group Leaders: </w:t>
            </w:r>
          </w:p>
        </w:tc>
        <w:tc>
          <w:tcPr>
            <w:tcW w:w="8887" w:type="dxa"/>
          </w:tcPr>
          <w:p w14:paraId="286CAD79" w14:textId="77777777" w:rsidR="002F744E" w:rsidRDefault="00014DE0">
            <w:r>
              <w:t>Abhijeet Lawande</w:t>
            </w:r>
          </w:p>
        </w:tc>
      </w:tr>
      <w:tr w:rsidR="002F744E" w14:paraId="7FD0BF9D" w14:textId="77777777" w:rsidTr="5D545651">
        <w:tc>
          <w:tcPr>
            <w:tcW w:w="10980" w:type="dxa"/>
            <w:gridSpan w:val="3"/>
            <w:shd w:val="clear" w:color="auto" w:fill="DDD9C3"/>
          </w:tcPr>
          <w:p w14:paraId="166019F6" w14:textId="77777777" w:rsidR="002F744E" w:rsidRPr="00D56266" w:rsidRDefault="00DD1799">
            <w:pPr>
              <w:pStyle w:val="Label"/>
              <w:rPr>
                <w:b/>
              </w:rPr>
            </w:pPr>
            <w:r w:rsidRPr="00D56266">
              <w:rPr>
                <w:b/>
              </w:rPr>
              <w:t>Brief Summary:</w:t>
            </w:r>
          </w:p>
        </w:tc>
      </w:tr>
      <w:tr w:rsidR="002F744E" w14:paraId="5DDD8601" w14:textId="77777777" w:rsidTr="5D545651">
        <w:trPr>
          <w:trHeight w:val="1835"/>
        </w:trPr>
        <w:tc>
          <w:tcPr>
            <w:tcW w:w="10980" w:type="dxa"/>
            <w:gridSpan w:val="3"/>
            <w:tcBorders>
              <w:bottom w:val="single" w:sz="4" w:space="0" w:color="000000" w:themeColor="text1"/>
            </w:tcBorders>
          </w:tcPr>
          <w:p w14:paraId="0653F4A8" w14:textId="77777777" w:rsidR="002F744E" w:rsidRDefault="00DD1799" w:rsidP="00C61DC7">
            <w:pPr>
              <w:pStyle w:val="Details"/>
              <w:spacing w:before="20"/>
            </w:pPr>
            <w:r>
              <w:t>201</w:t>
            </w:r>
            <w:r w:rsidR="00740B8D">
              <w:t>5</w:t>
            </w:r>
            <w:r>
              <w:t xml:space="preserve"> was a </w:t>
            </w:r>
            <w:r w:rsidR="00740B8D">
              <w:t xml:space="preserve">breakout </w:t>
            </w:r>
            <w:r>
              <w:t xml:space="preserve">year </w:t>
            </w:r>
            <w:r w:rsidR="00740B8D">
              <w:t>for</w:t>
            </w:r>
            <w:r>
              <w:t xml:space="preserve"> reconfigurable supercomputing (RSC), </w:t>
            </w:r>
            <w:r w:rsidR="00740B8D">
              <w:t>with key players in high-performance</w:t>
            </w:r>
            <w:r w:rsidR="006369B2">
              <w:t xml:space="preserve"> and data-center</w:t>
            </w:r>
            <w:r w:rsidR="00740B8D">
              <w:t xml:space="preserve"> computing </w:t>
            </w:r>
            <w:r w:rsidR="006369B2">
              <w:t>making significant investment</w:t>
            </w:r>
            <w:r w:rsidR="00740B8D">
              <w:t xml:space="preserve"> into reconfigurable computing</w:t>
            </w:r>
            <w:r w:rsidR="00267F06">
              <w:t xml:space="preserve"> (RC)</w:t>
            </w:r>
            <w:r w:rsidR="00FB33F7">
              <w:t>;</w:t>
            </w:r>
            <w:r w:rsidR="00267F06">
              <w:t xml:space="preserve"> including</w:t>
            </w:r>
            <w:r w:rsidR="00740B8D">
              <w:t xml:space="preserve"> IBM, Microsoft, </w:t>
            </w:r>
            <w:r w:rsidR="00267F06">
              <w:t>Micron, and</w:t>
            </w:r>
            <w:r w:rsidR="00740B8D">
              <w:t xml:space="preserve"> Intel. </w:t>
            </w:r>
            <w:r w:rsidR="00267F06">
              <w:t>During the</w:t>
            </w:r>
            <w:r w:rsidR="00FB33F7">
              <w:t xml:space="preserve"> past</w:t>
            </w:r>
            <w:r w:rsidR="007441DF">
              <w:t xml:space="preserve"> year we have </w:t>
            </w:r>
            <w:r w:rsidR="00C61DC7">
              <w:t>observed the</w:t>
            </w:r>
            <w:r w:rsidR="007441DF">
              <w:t xml:space="preserve"> rapid integration of </w:t>
            </w:r>
            <w:r w:rsidR="00267F06">
              <w:t>RC technologies</w:t>
            </w:r>
            <w:r w:rsidR="003E54E6">
              <w:t xml:space="preserve"> into the conventional computing space</w:t>
            </w:r>
            <w:r w:rsidR="00FB33F7">
              <w:t xml:space="preserve">. Key examples include </w:t>
            </w:r>
            <w:r w:rsidR="00C61DC7">
              <w:t>Microsoft’s</w:t>
            </w:r>
            <w:r w:rsidR="00FB33F7">
              <w:t xml:space="preserve"> Catapult</w:t>
            </w:r>
            <w:r w:rsidR="003E54E6">
              <w:t xml:space="preserve"> system, IBM’s Coherent Accelerator Processor Interface (CAPI), and Micron’s Hybrid Memory Cube (HMC). </w:t>
            </w:r>
            <w:r>
              <w:t>Leading and riding this wave of resurgence, F3-1</w:t>
            </w:r>
            <w:r w:rsidR="003E54E6">
              <w:t>6</w:t>
            </w:r>
            <w:r>
              <w:t xml:space="preserve"> aims to explore and advance key technologies for RSC </w:t>
            </w:r>
            <w:r w:rsidR="008B767B">
              <w:t xml:space="preserve">through </w:t>
            </w:r>
            <w:r w:rsidR="003E54E6">
              <w:t xml:space="preserve">four </w:t>
            </w:r>
            <w:r w:rsidR="008B767B">
              <w:t>projects</w:t>
            </w:r>
            <w:r>
              <w:t xml:space="preserve">. Project 1 </w:t>
            </w:r>
            <w:r w:rsidR="008B767B">
              <w:t xml:space="preserve">will focus </w:t>
            </w:r>
            <w:r>
              <w:t xml:space="preserve">on the exploration and evaluation of </w:t>
            </w:r>
            <w:r w:rsidR="00267F06">
              <w:t>high-level synthesis (</w:t>
            </w:r>
            <w:r w:rsidR="008B767B">
              <w:t>HLS</w:t>
            </w:r>
            <w:r w:rsidR="00267F06">
              <w:t>)</w:t>
            </w:r>
            <w:r w:rsidR="008B767B">
              <w:t xml:space="preserve"> tools and </w:t>
            </w:r>
            <w:r w:rsidR="00267F06">
              <w:t xml:space="preserve">direct </w:t>
            </w:r>
            <w:r w:rsidR="008B767B">
              <w:t>interconnects to utilize CAPI and the POWER architecture efficiently</w:t>
            </w:r>
            <w:r w:rsidR="00FB33F7">
              <w:t xml:space="preserve"> for RSC</w:t>
            </w:r>
            <w:r>
              <w:t>.</w:t>
            </w:r>
            <w:r w:rsidR="008B767B">
              <w:t xml:space="preserve"> </w:t>
            </w:r>
            <w:r>
              <w:t xml:space="preserve">Project </w:t>
            </w:r>
            <w:r w:rsidR="008B767B">
              <w:t>2</w:t>
            </w:r>
            <w:r>
              <w:t xml:space="preserve"> will explore and develop novel reconfigurable interconnects using Novo-G# </w:t>
            </w:r>
            <w:r w:rsidR="008B767B">
              <w:t xml:space="preserve">to accelerate </w:t>
            </w:r>
            <w:r w:rsidR="00267F06">
              <w:t xml:space="preserve">communication-intensive </w:t>
            </w:r>
            <w:r w:rsidR="008B767B">
              <w:t xml:space="preserve">large-scale apps. Project 3 will create a research vehicle to study </w:t>
            </w:r>
            <w:r w:rsidR="00267F06">
              <w:t>p</w:t>
            </w:r>
            <w:r w:rsidR="008B767B">
              <w:t xml:space="preserve">rocessing-in-memory concepts using </w:t>
            </w:r>
            <w:r w:rsidR="00C61DC7">
              <w:t xml:space="preserve">FPGA and </w:t>
            </w:r>
            <w:r w:rsidR="008B767B">
              <w:t>HMC</w:t>
            </w:r>
            <w:r w:rsidR="00267F06">
              <w:t xml:space="preserve"> devices</w:t>
            </w:r>
            <w:r w:rsidR="008B767B">
              <w:t xml:space="preserve">. Project 4 will </w:t>
            </w:r>
            <w:r w:rsidR="00C61DC7">
              <w:t xml:space="preserve">evaluate </w:t>
            </w:r>
            <w:r w:rsidR="00821E88">
              <w:t>optimization and productivity issues with HLS tools targeted towards firmware development for the Large Hadron Collider at CERN</w:t>
            </w:r>
            <w:r w:rsidR="00267F06">
              <w:t>.</w:t>
            </w:r>
          </w:p>
        </w:tc>
      </w:tr>
      <w:tr w:rsidR="002F744E" w14:paraId="4C22A632" w14:textId="77777777" w:rsidTr="5D545651">
        <w:trPr>
          <w:trHeight w:val="197"/>
        </w:trPr>
        <w:tc>
          <w:tcPr>
            <w:tcW w:w="1008" w:type="dxa"/>
            <w:shd w:val="clear" w:color="auto" w:fill="D6E3BC" w:themeFill="accent3" w:themeFillTint="66"/>
          </w:tcPr>
          <w:p w14:paraId="166ABE51" w14:textId="77777777" w:rsidR="002F744E" w:rsidRPr="00D56266" w:rsidRDefault="00DD1799">
            <w:pPr>
              <w:pStyle w:val="Label"/>
              <w:jc w:val="right"/>
              <w:rPr>
                <w:b/>
              </w:rPr>
            </w:pPr>
            <w:r w:rsidRPr="00D56266">
              <w:rPr>
                <w:b/>
              </w:rPr>
              <w:t>Project 1:</w:t>
            </w:r>
          </w:p>
        </w:tc>
        <w:tc>
          <w:tcPr>
            <w:tcW w:w="9972" w:type="dxa"/>
            <w:gridSpan w:val="2"/>
            <w:shd w:val="clear" w:color="auto" w:fill="auto"/>
          </w:tcPr>
          <w:p w14:paraId="1813D6C3" w14:textId="77777777" w:rsidR="002F744E" w:rsidRDefault="00821E88">
            <w:r w:rsidRPr="00821E88">
              <w:t>Multi-de</w:t>
            </w:r>
            <w:r>
              <w:t>vice Acceleration on POWER Architecture</w:t>
            </w:r>
          </w:p>
        </w:tc>
      </w:tr>
      <w:tr w:rsidR="002F744E" w14:paraId="5F479C07" w14:textId="77777777" w:rsidTr="00267F06">
        <w:trPr>
          <w:trHeight w:val="197"/>
        </w:trPr>
        <w:tc>
          <w:tcPr>
            <w:tcW w:w="1008" w:type="dxa"/>
            <w:shd w:val="clear" w:color="auto" w:fill="D6E3BC" w:themeFill="accent3" w:themeFillTint="66"/>
          </w:tcPr>
          <w:p w14:paraId="684E9E35" w14:textId="77777777" w:rsidR="002F744E" w:rsidRPr="00D56266" w:rsidRDefault="00DD1799">
            <w:pPr>
              <w:pStyle w:val="Label"/>
              <w:jc w:val="right"/>
              <w:rPr>
                <w:b/>
              </w:rPr>
            </w:pPr>
            <w:r w:rsidRPr="00D56266">
              <w:rPr>
                <w:b/>
              </w:rPr>
              <w:t>Students:</w:t>
            </w:r>
          </w:p>
        </w:tc>
        <w:tc>
          <w:tcPr>
            <w:tcW w:w="9972" w:type="dxa"/>
            <w:gridSpan w:val="2"/>
            <w:shd w:val="clear" w:color="auto" w:fill="auto"/>
            <w:vAlign w:val="center"/>
          </w:tcPr>
          <w:p w14:paraId="2B18537D" w14:textId="77777777" w:rsidR="002F744E" w:rsidRDefault="00DD1799" w:rsidP="00493041">
            <w:pPr>
              <w:spacing w:before="0" w:after="0"/>
            </w:pPr>
            <w:r>
              <w:t>Kenneth Hill</w:t>
            </w:r>
            <w:r w:rsidR="00493041">
              <w:t xml:space="preserve">, </w:t>
            </w:r>
            <w:r w:rsidR="00493041" w:rsidRPr="00493041">
              <w:t>Siddharth Sharma</w:t>
            </w:r>
          </w:p>
        </w:tc>
      </w:tr>
      <w:tr w:rsidR="002F744E" w14:paraId="27342B9C" w14:textId="77777777" w:rsidTr="5D545651">
        <w:trPr>
          <w:trHeight w:val="242"/>
        </w:trPr>
        <w:tc>
          <w:tcPr>
            <w:tcW w:w="10980" w:type="dxa"/>
            <w:gridSpan w:val="3"/>
          </w:tcPr>
          <w:p w14:paraId="5939AC88" w14:textId="77777777" w:rsidR="002F744E" w:rsidRDefault="00DD1799">
            <w:pPr>
              <w:spacing w:before="0" w:after="0"/>
            </w:pPr>
            <w:r>
              <w:rPr>
                <w:b/>
              </w:rPr>
              <w:t>Progress, Roadblocks, and Outcomes in Past Month:</w:t>
            </w:r>
          </w:p>
          <w:p w14:paraId="7C5C4E3C" w14:textId="77777777" w:rsidR="00BD3B89" w:rsidRDefault="00BD3B89" w:rsidP="00BD3B89">
            <w:pPr>
              <w:pStyle w:val="BulletedList"/>
              <w:spacing w:before="0" w:after="0"/>
              <w:ind w:left="360" w:hanging="274"/>
            </w:pPr>
            <w:r>
              <w:t>Preparing SC16 demo to highlight design options for CAPI and FPGAs: RTL (VHDL/Verilog)+PSL, OpenCL, OpenCL+RTL, OpenCL+Networking (via OpenCL pipes)</w:t>
            </w:r>
          </w:p>
          <w:p w14:paraId="294DF34F" w14:textId="0BC0B98A" w:rsidR="00BD3B89" w:rsidRDefault="00BD3B89" w:rsidP="00BD3B89">
            <w:pPr>
              <w:pStyle w:val="BulletedList"/>
              <w:spacing w:before="0" w:after="0"/>
              <w:ind w:left="360" w:hanging="274"/>
            </w:pPr>
            <w:r>
              <w:t>Completed STAC-A2 max-up-to-now payoff functionality on Nallatech 510T platform w/ dual Arria10 FPGAs</w:t>
            </w:r>
          </w:p>
          <w:p w14:paraId="4C78FE47" w14:textId="548FBCE1" w:rsidR="002F744E" w:rsidRDefault="00B72164" w:rsidP="00BD3B89">
            <w:pPr>
              <w:pStyle w:val="BulletedList"/>
              <w:numPr>
                <w:ilvl w:val="0"/>
                <w:numId w:val="0"/>
              </w:numPr>
            </w:pPr>
            <w:r>
              <w:rPr>
                <w:b/>
              </w:rPr>
              <w:t xml:space="preserve">Goals and </w:t>
            </w:r>
            <w:r w:rsidR="00DD1799">
              <w:rPr>
                <w:b/>
              </w:rPr>
              <w:t>Plans for Next Month:</w:t>
            </w:r>
          </w:p>
          <w:p w14:paraId="6EC799F9" w14:textId="77777777" w:rsidR="00BD3B89" w:rsidRDefault="00BD3B89" w:rsidP="00BD3B89">
            <w:pPr>
              <w:pStyle w:val="BulletedList"/>
              <w:spacing w:before="0" w:after="0"/>
              <w:ind w:left="360" w:hanging="274"/>
            </w:pPr>
            <w:r>
              <w:t>Add routing capabilities to OpenCL+Networking Board Support Package (BSP) for CAPI</w:t>
            </w:r>
          </w:p>
          <w:p w14:paraId="1995E9B9" w14:textId="4D6B788E" w:rsidR="002F744E" w:rsidRDefault="00BD3B89" w:rsidP="00BD3B89">
            <w:pPr>
              <w:pStyle w:val="BulletedList"/>
              <w:spacing w:before="0" w:after="0"/>
              <w:ind w:left="360" w:hanging="274"/>
            </w:pPr>
            <w:r>
              <w:t>Functionally verify all STAC-A2 financial benchmark components (Monte Carlo, Longstaff-Schwartz, etc.) using Altera OpenCL emulator and deploy design on Nallatech 510T platform w/ dual Arria10 FPGAs</w:t>
            </w:r>
          </w:p>
        </w:tc>
      </w:tr>
      <w:tr w:rsidR="002F744E" w14:paraId="0463B22E" w14:textId="77777777" w:rsidTr="00267F06">
        <w:tc>
          <w:tcPr>
            <w:tcW w:w="1008" w:type="dxa"/>
            <w:shd w:val="clear" w:color="auto" w:fill="D6E3BC" w:themeFill="accent3" w:themeFillTint="66"/>
          </w:tcPr>
          <w:p w14:paraId="1779CB81" w14:textId="77777777" w:rsidR="002F744E" w:rsidRPr="00D56266" w:rsidRDefault="00DD1799" w:rsidP="00267F06">
            <w:pPr>
              <w:pStyle w:val="Label"/>
              <w:jc w:val="right"/>
              <w:rPr>
                <w:b/>
              </w:rPr>
            </w:pPr>
            <w:r w:rsidRPr="00D56266">
              <w:rPr>
                <w:b/>
              </w:rPr>
              <w:t>Project 2:</w:t>
            </w:r>
          </w:p>
        </w:tc>
        <w:tc>
          <w:tcPr>
            <w:tcW w:w="9972" w:type="dxa"/>
            <w:gridSpan w:val="2"/>
            <w:shd w:val="clear" w:color="auto" w:fill="auto"/>
            <w:vAlign w:val="center"/>
          </w:tcPr>
          <w:p w14:paraId="3680C072" w14:textId="77777777" w:rsidR="002F744E" w:rsidRDefault="00821E88">
            <w:pPr>
              <w:spacing w:before="0" w:after="0"/>
            </w:pPr>
            <w:r w:rsidRPr="00821E88">
              <w:t>Reconfigurable Interconnects for Novo-G#</w:t>
            </w:r>
          </w:p>
        </w:tc>
      </w:tr>
      <w:tr w:rsidR="002F744E" w14:paraId="4C3DA7C7" w14:textId="77777777" w:rsidTr="00267F06">
        <w:tc>
          <w:tcPr>
            <w:tcW w:w="1008" w:type="dxa"/>
            <w:shd w:val="clear" w:color="auto" w:fill="D6E3BC" w:themeFill="accent3" w:themeFillTint="66"/>
          </w:tcPr>
          <w:p w14:paraId="7FB73D3D" w14:textId="77777777" w:rsidR="002F744E" w:rsidRPr="00D56266" w:rsidRDefault="00DD1799" w:rsidP="00267F06">
            <w:pPr>
              <w:pStyle w:val="Label"/>
              <w:jc w:val="right"/>
              <w:rPr>
                <w:b/>
              </w:rPr>
            </w:pPr>
            <w:r w:rsidRPr="00D56266">
              <w:rPr>
                <w:b/>
              </w:rPr>
              <w:t>Students:</w:t>
            </w:r>
          </w:p>
        </w:tc>
        <w:tc>
          <w:tcPr>
            <w:tcW w:w="9972" w:type="dxa"/>
            <w:gridSpan w:val="2"/>
            <w:shd w:val="clear" w:color="auto" w:fill="auto"/>
            <w:vAlign w:val="center"/>
          </w:tcPr>
          <w:p w14:paraId="33B545A5" w14:textId="77777777" w:rsidR="002F744E" w:rsidRPr="00267F06" w:rsidRDefault="00821E88" w:rsidP="00267F06">
            <w:pPr>
              <w:spacing w:before="40"/>
              <w:rPr>
                <w:b/>
                <w:color w:val="262626"/>
              </w:rPr>
            </w:pPr>
            <w:r w:rsidRPr="00267F06">
              <w:rPr>
                <w:color w:val="262626"/>
              </w:rPr>
              <w:t>Abhijeet</w:t>
            </w:r>
            <w:r w:rsidRPr="00267F06">
              <w:rPr>
                <w:b/>
                <w:color w:val="262626"/>
              </w:rPr>
              <w:t xml:space="preserve"> </w:t>
            </w:r>
            <w:r w:rsidRPr="00267F06">
              <w:rPr>
                <w:color w:val="262626"/>
              </w:rPr>
              <w:t>Lawande</w:t>
            </w:r>
          </w:p>
        </w:tc>
      </w:tr>
      <w:tr w:rsidR="002F744E" w14:paraId="4DEF25FA" w14:textId="77777777" w:rsidTr="5D545651">
        <w:trPr>
          <w:trHeight w:val="683"/>
        </w:trPr>
        <w:tc>
          <w:tcPr>
            <w:tcW w:w="10980" w:type="dxa"/>
            <w:gridSpan w:val="3"/>
          </w:tcPr>
          <w:p w14:paraId="745A5927" w14:textId="77777777" w:rsidR="002F744E" w:rsidRDefault="00DD1799">
            <w:pPr>
              <w:spacing w:before="0" w:after="0"/>
            </w:pPr>
            <w:r>
              <w:rPr>
                <w:b/>
              </w:rPr>
              <w:t>Progress, Roadblocks, and Outcomes in Past Month:</w:t>
            </w:r>
          </w:p>
          <w:p w14:paraId="30E23BB1" w14:textId="229C3D93" w:rsidR="007C3E78" w:rsidRDefault="00432383" w:rsidP="007C3E78">
            <w:pPr>
              <w:pStyle w:val="BulletedList"/>
              <w:spacing w:before="0" w:after="0"/>
              <w:ind w:left="360" w:hanging="274"/>
            </w:pPr>
            <w:r>
              <w:t>Implemented 3D FFT and LBM using reconfigurable topology on 16 Novo-G# nodes to verify simulation accuracy; Less than 9% error in simulation observed</w:t>
            </w:r>
            <w:ins w:id="0" w:author="hlam" w:date="2016-10-31T14:43:00Z">
              <w:r w:rsidR="000A59B7">
                <w:t>;</w:t>
              </w:r>
            </w:ins>
            <w:del w:id="1" w:author="hlam" w:date="2016-10-31T14:43:00Z">
              <w:r w:rsidDel="000A59B7">
                <w:delText xml:space="preserve"> and</w:delText>
              </w:r>
            </w:del>
            <w:r>
              <w:t xml:space="preserve"> </w:t>
            </w:r>
            <w:del w:id="2" w:author="hlam" w:date="2016-10-31T14:43:00Z">
              <w:r w:rsidDel="000A59B7">
                <w:delText>r</w:delText>
              </w:r>
            </w:del>
            <w:ins w:id="3" w:author="hlam" w:date="2016-10-31T14:43:00Z">
              <w:r w:rsidR="000A59B7">
                <w:t>R</w:t>
              </w:r>
            </w:ins>
            <w:r>
              <w:t>econfigurable interconnect hardware overhead measured at 8% or less</w:t>
            </w:r>
          </w:p>
          <w:p w14:paraId="309BD9AF" w14:textId="6D7FE834" w:rsidR="00BD3B89" w:rsidRDefault="00BD3B89" w:rsidP="007C3E78">
            <w:pPr>
              <w:pStyle w:val="BulletedList"/>
              <w:spacing w:before="0" w:after="0"/>
              <w:ind w:left="360" w:hanging="274"/>
            </w:pPr>
            <w:r>
              <w:t xml:space="preserve">Completed survey of </w:t>
            </w:r>
            <w:del w:id="4" w:author="hlam" w:date="2016-10-31T14:44:00Z">
              <w:r w:rsidDel="000A59B7">
                <w:delText xml:space="preserve">potential </w:delText>
              </w:r>
            </w:del>
            <w:r>
              <w:t>cluster OS</w:t>
            </w:r>
            <w:ins w:id="5" w:author="hlam" w:date="2016-10-31T14:43:00Z">
              <w:r w:rsidR="000A59B7">
                <w:t>’</w:t>
              </w:r>
            </w:ins>
            <w:del w:id="6" w:author="hlam" w:date="2016-10-31T14:43:00Z">
              <w:r w:rsidDel="000A59B7">
                <w:delText>e</w:delText>
              </w:r>
            </w:del>
            <w:r>
              <w:t xml:space="preserve">s for </w:t>
            </w:r>
            <w:ins w:id="7" w:author="hlam" w:date="2016-10-31T14:44:00Z">
              <w:r w:rsidR="000A59B7">
                <w:t xml:space="preserve">use in </w:t>
              </w:r>
            </w:ins>
            <w:r>
              <w:t>Novo-G upgrade &amp; division; Stacki being considered as a potential replacement</w:t>
            </w:r>
          </w:p>
          <w:p w14:paraId="7218D49B" w14:textId="77777777" w:rsidR="002F744E" w:rsidRDefault="00DD1799" w:rsidP="00B72164">
            <w:pPr>
              <w:spacing w:after="0"/>
            </w:pPr>
            <w:r>
              <w:rPr>
                <w:b/>
              </w:rPr>
              <w:t>Goals and Plans for Next Month:</w:t>
            </w:r>
          </w:p>
          <w:p w14:paraId="3DA1404F" w14:textId="797F5B98" w:rsidR="006E2263" w:rsidRDefault="00432383" w:rsidP="00645D6C">
            <w:pPr>
              <w:pStyle w:val="BulletedList"/>
              <w:spacing w:before="0" w:after="0"/>
              <w:ind w:left="360" w:hanging="274"/>
            </w:pPr>
            <w:r>
              <w:t>Document Novo-G# AOCL support with reconfigurable networks &amp; associated VisualSim models in preparation for code release</w:t>
            </w:r>
          </w:p>
          <w:p w14:paraId="6E2CF63B" w14:textId="7A85E7F9" w:rsidR="002F744E" w:rsidRDefault="00A62C98" w:rsidP="004130E5">
            <w:pPr>
              <w:pStyle w:val="BulletedList"/>
              <w:spacing w:before="0" w:after="0"/>
              <w:ind w:left="360" w:hanging="274"/>
            </w:pPr>
            <w:r>
              <w:t>Improve Novo-G# software support and scheduling</w:t>
            </w:r>
            <w:r w:rsidR="00641C9A">
              <w:t xml:space="preserve"> in preparation for </w:t>
            </w:r>
            <w:r w:rsidR="00432383">
              <w:t xml:space="preserve">use by </w:t>
            </w:r>
            <w:r w:rsidR="00641C9A">
              <w:t>external users</w:t>
            </w:r>
          </w:p>
        </w:tc>
      </w:tr>
      <w:tr w:rsidR="002F744E" w14:paraId="4258F930" w14:textId="77777777" w:rsidTr="00267F06">
        <w:tc>
          <w:tcPr>
            <w:tcW w:w="1008" w:type="dxa"/>
            <w:shd w:val="clear" w:color="auto" w:fill="D6E3BC" w:themeFill="accent3" w:themeFillTint="66"/>
          </w:tcPr>
          <w:p w14:paraId="6A90BB10" w14:textId="77777777" w:rsidR="002F744E" w:rsidRPr="00D56266" w:rsidRDefault="00DD1799" w:rsidP="00267F06">
            <w:pPr>
              <w:pStyle w:val="Label"/>
              <w:jc w:val="right"/>
              <w:rPr>
                <w:b/>
              </w:rPr>
            </w:pPr>
            <w:r w:rsidRPr="00D56266">
              <w:rPr>
                <w:b/>
              </w:rPr>
              <w:t>Project 3:</w:t>
            </w:r>
          </w:p>
        </w:tc>
        <w:tc>
          <w:tcPr>
            <w:tcW w:w="9972" w:type="dxa"/>
            <w:gridSpan w:val="2"/>
            <w:shd w:val="clear" w:color="auto" w:fill="auto"/>
            <w:vAlign w:val="center"/>
          </w:tcPr>
          <w:p w14:paraId="4D654D72" w14:textId="77777777" w:rsidR="002F744E" w:rsidRDefault="00821E88">
            <w:pPr>
              <w:spacing w:before="0" w:after="0"/>
            </w:pPr>
            <w:r>
              <w:t>Custom Memory Cube</w:t>
            </w:r>
            <w:r w:rsidR="00DB0543">
              <w:t xml:space="preserve"> (CMC)</w:t>
            </w:r>
          </w:p>
        </w:tc>
      </w:tr>
      <w:tr w:rsidR="002F744E" w14:paraId="7A4E5AB1" w14:textId="77777777" w:rsidTr="00267F06">
        <w:tc>
          <w:tcPr>
            <w:tcW w:w="1008" w:type="dxa"/>
            <w:shd w:val="clear" w:color="auto" w:fill="D6E3BC" w:themeFill="accent3" w:themeFillTint="66"/>
          </w:tcPr>
          <w:p w14:paraId="6A5C7A0E" w14:textId="77777777" w:rsidR="002F744E" w:rsidRPr="00D56266" w:rsidRDefault="00DD1799" w:rsidP="00267F06">
            <w:pPr>
              <w:pStyle w:val="Label"/>
              <w:jc w:val="right"/>
              <w:rPr>
                <w:b/>
              </w:rPr>
            </w:pPr>
            <w:r w:rsidRPr="00D56266">
              <w:rPr>
                <w:b/>
              </w:rPr>
              <w:t>Students:</w:t>
            </w:r>
          </w:p>
        </w:tc>
        <w:tc>
          <w:tcPr>
            <w:tcW w:w="9972" w:type="dxa"/>
            <w:gridSpan w:val="2"/>
            <w:shd w:val="clear" w:color="auto" w:fill="auto"/>
            <w:vAlign w:val="center"/>
          </w:tcPr>
          <w:p w14:paraId="78C36032" w14:textId="685B7662" w:rsidR="002F744E" w:rsidRDefault="009450A6" w:rsidP="00001DDD">
            <w:pPr>
              <w:spacing w:before="0" w:after="0"/>
            </w:pPr>
            <w:r>
              <w:t>Yu Zou, Vinayak</w:t>
            </w:r>
            <w:r w:rsidR="00001DDD">
              <w:t xml:space="preserve"> Deshpande, Suvrat Tedia </w:t>
            </w:r>
          </w:p>
        </w:tc>
      </w:tr>
      <w:tr w:rsidR="002F744E" w14:paraId="036BAED8" w14:textId="77777777" w:rsidTr="5D545651">
        <w:trPr>
          <w:trHeight w:val="953"/>
        </w:trPr>
        <w:tc>
          <w:tcPr>
            <w:tcW w:w="10980" w:type="dxa"/>
            <w:gridSpan w:val="3"/>
          </w:tcPr>
          <w:p w14:paraId="2AFA344F" w14:textId="77777777" w:rsidR="002F744E" w:rsidRDefault="00DD1799">
            <w:pPr>
              <w:spacing w:before="0" w:after="0"/>
            </w:pPr>
            <w:r>
              <w:rPr>
                <w:b/>
              </w:rPr>
              <w:t>Progress, Roadblocks, and Outcomes in Past Month:</w:t>
            </w:r>
          </w:p>
          <w:p w14:paraId="34CFF6E2" w14:textId="2ADAA5AA" w:rsidR="006D073B" w:rsidRDefault="006D073B" w:rsidP="004B5DCD">
            <w:pPr>
              <w:pStyle w:val="BulletedList"/>
              <w:spacing w:before="0" w:after="0"/>
              <w:ind w:left="360" w:hanging="274"/>
            </w:pPr>
            <w:r>
              <w:t>Modified Convey's PERFMON code to isolate memory accesses for measuring key perf. parameters; Obtained NDA from Micron</w:t>
            </w:r>
          </w:p>
          <w:p w14:paraId="2C3DB6B5" w14:textId="202DDCAC" w:rsidR="00021C5A" w:rsidRDefault="006D073B" w:rsidP="00021C5A">
            <w:pPr>
              <w:pStyle w:val="BulletedList"/>
              <w:spacing w:before="0" w:after="0"/>
              <w:ind w:left="360" w:hanging="274"/>
            </w:pPr>
            <w:r>
              <w:t>Developed</w:t>
            </w:r>
            <w:r w:rsidR="00B146C1">
              <w:t xml:space="preserve"> initial</w:t>
            </w:r>
            <w:r w:rsidR="00021C5A">
              <w:t xml:space="preserve"> performance measurement and modeling methods for blocking-memory-access DRE </w:t>
            </w:r>
            <w:r>
              <w:t>operation</w:t>
            </w:r>
            <w:r w:rsidR="00021C5A">
              <w:t xml:space="preserve">s </w:t>
            </w:r>
            <w:r>
              <w:t>using D</w:t>
            </w:r>
            <w:r w:rsidR="00021C5A">
              <w:t xml:space="preserve">esign </w:t>
            </w:r>
            <w:r>
              <w:t>O</w:t>
            </w:r>
            <w:r w:rsidR="00021C5A">
              <w:t>ption 3 (view buffer in HMC)</w:t>
            </w:r>
          </w:p>
          <w:p w14:paraId="4171350A" w14:textId="1986288B" w:rsidR="002F744E" w:rsidRDefault="00DD1799" w:rsidP="00021C5A">
            <w:pPr>
              <w:pStyle w:val="BulletedList"/>
              <w:numPr>
                <w:ilvl w:val="0"/>
                <w:numId w:val="0"/>
              </w:numPr>
            </w:pPr>
            <w:r>
              <w:rPr>
                <w:b/>
              </w:rPr>
              <w:t>Goals and Plans for Next Month:</w:t>
            </w:r>
          </w:p>
          <w:p w14:paraId="16B99FEB" w14:textId="5803D410" w:rsidR="00021C5A" w:rsidRDefault="00021C5A" w:rsidP="00021C5A">
            <w:pPr>
              <w:pStyle w:val="BulletedList"/>
              <w:spacing w:before="0" w:after="0"/>
              <w:ind w:left="360" w:hanging="274"/>
            </w:pPr>
            <w:r>
              <w:t xml:space="preserve">Conduct experiments to measure performance of blocking-memory-access DRE </w:t>
            </w:r>
            <w:r w:rsidR="00B146C1">
              <w:t>operations</w:t>
            </w:r>
          </w:p>
          <w:p w14:paraId="4FAB8DCC" w14:textId="16A946C0" w:rsidR="002F744E" w:rsidRDefault="004B5DCD" w:rsidP="004B5DCD">
            <w:pPr>
              <w:pStyle w:val="BulletedList"/>
              <w:spacing w:before="0" w:after="0"/>
              <w:ind w:left="360" w:hanging="274"/>
            </w:pPr>
            <w:r>
              <w:t xml:space="preserve">Explore </w:t>
            </w:r>
            <w:r w:rsidR="00021C5A">
              <w:t xml:space="preserve">performance measurement and modeling </w:t>
            </w:r>
            <w:r w:rsidR="00B146C1">
              <w:t xml:space="preserve">methods </w:t>
            </w:r>
            <w:r w:rsidR="00021C5A">
              <w:t xml:space="preserve">for overlapping-memory-access DRE </w:t>
            </w:r>
            <w:r w:rsidR="00B146C1">
              <w:t>op</w:t>
            </w:r>
            <w:r w:rsidR="00021C5A">
              <w:t>s</w:t>
            </w:r>
            <w:bookmarkStart w:id="8" w:name="_GoBack"/>
            <w:bookmarkEnd w:id="8"/>
          </w:p>
        </w:tc>
      </w:tr>
      <w:tr w:rsidR="00821E88" w14:paraId="0BC7A71D" w14:textId="77777777" w:rsidTr="00267F06">
        <w:tc>
          <w:tcPr>
            <w:tcW w:w="1008" w:type="dxa"/>
            <w:shd w:val="clear" w:color="auto" w:fill="D6E3BC" w:themeFill="accent3" w:themeFillTint="66"/>
          </w:tcPr>
          <w:p w14:paraId="551F3EE1" w14:textId="77777777" w:rsidR="00821E88" w:rsidRPr="00D56266" w:rsidRDefault="00EA4F26" w:rsidP="00267F06">
            <w:pPr>
              <w:pStyle w:val="Label"/>
              <w:jc w:val="right"/>
              <w:rPr>
                <w:b/>
              </w:rPr>
            </w:pPr>
            <w:r>
              <w:rPr>
                <w:b/>
              </w:rPr>
              <w:t>Project 4</w:t>
            </w:r>
            <w:r w:rsidR="00821E88" w:rsidRPr="00D56266">
              <w:rPr>
                <w:b/>
              </w:rPr>
              <w:t>:</w:t>
            </w:r>
          </w:p>
        </w:tc>
        <w:tc>
          <w:tcPr>
            <w:tcW w:w="9972" w:type="dxa"/>
            <w:gridSpan w:val="2"/>
            <w:shd w:val="clear" w:color="auto" w:fill="auto"/>
            <w:vAlign w:val="center"/>
          </w:tcPr>
          <w:p w14:paraId="2ABC103C" w14:textId="77777777" w:rsidR="00821E88" w:rsidRDefault="00821E88">
            <w:pPr>
              <w:spacing w:before="0" w:after="0"/>
            </w:pPr>
            <w:r>
              <w:t>CMS Endcap L-1 Muon Trigger</w:t>
            </w:r>
          </w:p>
        </w:tc>
      </w:tr>
      <w:tr w:rsidR="00821E88" w14:paraId="444DA85D" w14:textId="77777777" w:rsidTr="00267F06">
        <w:tc>
          <w:tcPr>
            <w:tcW w:w="1008" w:type="dxa"/>
            <w:shd w:val="clear" w:color="auto" w:fill="D6E3BC" w:themeFill="accent3" w:themeFillTint="66"/>
          </w:tcPr>
          <w:p w14:paraId="0562CACC" w14:textId="77777777" w:rsidR="00821E88" w:rsidRPr="00D56266" w:rsidRDefault="00821E88" w:rsidP="00267F06">
            <w:pPr>
              <w:pStyle w:val="Label"/>
              <w:jc w:val="right"/>
              <w:rPr>
                <w:b/>
              </w:rPr>
            </w:pPr>
            <w:r w:rsidRPr="00D56266">
              <w:rPr>
                <w:b/>
              </w:rPr>
              <w:t>Students:</w:t>
            </w:r>
          </w:p>
        </w:tc>
        <w:tc>
          <w:tcPr>
            <w:tcW w:w="9972" w:type="dxa"/>
            <w:gridSpan w:val="2"/>
            <w:shd w:val="clear" w:color="auto" w:fill="auto"/>
            <w:vAlign w:val="center"/>
          </w:tcPr>
          <w:p w14:paraId="3A0A9D9F" w14:textId="77777777" w:rsidR="00821E88" w:rsidRDefault="00C21E4E">
            <w:pPr>
              <w:spacing w:before="0" w:after="0"/>
            </w:pPr>
            <w:r w:rsidRPr="00821CF0">
              <w:t>Abhinandan</w:t>
            </w:r>
            <w:r>
              <w:t xml:space="preserve"> Jyothishwara , Yiheng Xia, </w:t>
            </w:r>
            <w:r w:rsidR="00821E88">
              <w:t>Nikhil Ghanathe</w:t>
            </w:r>
          </w:p>
        </w:tc>
      </w:tr>
      <w:tr w:rsidR="00821E88" w14:paraId="37A82E05" w14:textId="77777777" w:rsidTr="00B23650">
        <w:trPr>
          <w:trHeight w:val="953"/>
        </w:trPr>
        <w:tc>
          <w:tcPr>
            <w:tcW w:w="10980" w:type="dxa"/>
            <w:gridSpan w:val="3"/>
          </w:tcPr>
          <w:p w14:paraId="7240DC30" w14:textId="77777777" w:rsidR="00821E88" w:rsidRDefault="00821E88" w:rsidP="00B23650">
            <w:pPr>
              <w:spacing w:before="0" w:after="0"/>
            </w:pPr>
            <w:r>
              <w:rPr>
                <w:b/>
              </w:rPr>
              <w:t>Progress, Roadblocks, and Outcomes in Past Month:</w:t>
            </w:r>
          </w:p>
          <w:p w14:paraId="09A636CB" w14:textId="13A74FA4" w:rsidR="00916BE5" w:rsidRDefault="00916BE5" w:rsidP="00916BE5">
            <w:pPr>
              <w:pStyle w:val="BulletedList"/>
              <w:spacing w:before="0" w:after="0"/>
              <w:ind w:left="360" w:hanging="274"/>
              <w:rPr>
                <w:ins w:id="9" w:author="hlam" w:date="2016-10-31T15:56:00Z"/>
              </w:rPr>
            </w:pPr>
            <w:ins w:id="10" w:author="hlam" w:date="2016-10-31T15:56:00Z">
              <w:r>
                <w:t xml:space="preserve">Solved </w:t>
              </w:r>
            </w:ins>
            <w:ins w:id="11" w:author="hlam" w:date="2016-10-31T15:57:00Z">
              <w:r>
                <w:t>i</w:t>
              </w:r>
            </w:ins>
            <w:ins w:id="12" w:author="hlam" w:date="2016-10-31T15:56:00Z">
              <w:r w:rsidR="00FE642C">
                <w:t>ntegration</w:t>
              </w:r>
            </w:ins>
            <w:ins w:id="13" w:author="hlam" w:date="2016-10-31T19:27:00Z">
              <w:r w:rsidR="00FE642C">
                <w:t>-</w:t>
              </w:r>
            </w:ins>
            <w:ins w:id="14" w:author="hlam" w:date="2016-10-31T15:56:00Z">
              <w:r>
                <w:t>latency issue</w:t>
              </w:r>
            </w:ins>
            <w:ins w:id="15" w:author="hlam" w:date="2016-10-31T15:57:00Z">
              <w:r w:rsidR="006D073B">
                <w:t xml:space="preserve"> for </w:t>
              </w:r>
            </w:ins>
            <w:ins w:id="16" w:author="hlam" w:date="2016-10-31T19:39:00Z">
              <w:r w:rsidR="006D073B">
                <w:t>M</w:t>
              </w:r>
            </w:ins>
            <w:ins w:id="17" w:author="hlam" w:date="2016-10-31T15:57:00Z">
              <w:r>
                <w:t xml:space="preserve">odule 2; </w:t>
              </w:r>
              <w:r w:rsidR="006D073B">
                <w:t xml:space="preserve">Completed integration of first </w:t>
              </w:r>
            </w:ins>
            <w:ins w:id="18" w:author="hlam" w:date="2016-10-31T19:39:00Z">
              <w:r w:rsidR="006D073B">
                <w:t>three</w:t>
              </w:r>
            </w:ins>
            <w:ins w:id="19" w:author="hlam" w:date="2016-10-31T15:57:00Z">
              <w:r>
                <w:t xml:space="preserve"> modules</w:t>
              </w:r>
            </w:ins>
            <w:ins w:id="20" w:author="hlam" w:date="2016-10-31T15:56:00Z">
              <w:r>
                <w:t xml:space="preserve"> </w:t>
              </w:r>
            </w:ins>
          </w:p>
          <w:p w14:paraId="7358ECD8" w14:textId="59483E2D" w:rsidR="00916BE5" w:rsidRDefault="00916BE5" w:rsidP="004B5DCD">
            <w:pPr>
              <w:pStyle w:val="BulletedList"/>
              <w:spacing w:before="0" w:after="0"/>
              <w:ind w:left="360" w:hanging="274"/>
              <w:rPr>
                <w:ins w:id="21" w:author="hlam" w:date="2016-10-31T15:56:00Z"/>
              </w:rPr>
            </w:pPr>
            <w:ins w:id="22" w:author="hlam" w:date="2016-10-31T15:58:00Z">
              <w:r>
                <w:t>I</w:t>
              </w:r>
            </w:ins>
            <w:ins w:id="23" w:author="hlam" w:date="2016-10-31T15:56:00Z">
              <w:r>
                <w:t>ntegrat</w:t>
              </w:r>
            </w:ins>
            <w:ins w:id="24" w:author="hlam" w:date="2016-10-31T15:58:00Z">
              <w:r>
                <w:t xml:space="preserve">ing and </w:t>
              </w:r>
            </w:ins>
            <w:ins w:id="25" w:author="hlam" w:date="2016-10-31T19:31:00Z">
              <w:r w:rsidR="00FE642C">
                <w:t>performing</w:t>
              </w:r>
            </w:ins>
            <w:ins w:id="26" w:author="hlam" w:date="2016-10-31T15:58:00Z">
              <w:r>
                <w:t xml:space="preserve"> </w:t>
              </w:r>
            </w:ins>
            <w:ins w:id="27" w:author="hlam" w:date="2016-10-31T15:56:00Z">
              <w:r>
                <w:t xml:space="preserve">hardware verification of </w:t>
              </w:r>
            </w:ins>
            <w:ins w:id="28" w:author="hlam" w:date="2016-10-31T19:39:00Z">
              <w:r w:rsidR="006D073B">
                <w:t>M</w:t>
              </w:r>
            </w:ins>
            <w:ins w:id="29" w:author="hlam" w:date="2016-10-31T15:58:00Z">
              <w:r>
                <w:t>odules 4 &amp; 5; f</w:t>
              </w:r>
            </w:ins>
            <w:ins w:id="30" w:author="hlam" w:date="2016-10-31T15:56:00Z">
              <w:r w:rsidR="00C57139">
                <w:t>ound one mis</w:t>
              </w:r>
              <w:r>
                <w:t>match</w:t>
              </w:r>
            </w:ins>
            <w:ins w:id="31" w:author="hlam" w:date="2016-10-31T15:59:00Z">
              <w:r w:rsidR="006D073B">
                <w:t xml:space="preserve"> in </w:t>
              </w:r>
            </w:ins>
            <w:ins w:id="32" w:author="hlam" w:date="2016-10-31T19:39:00Z">
              <w:r w:rsidR="006D073B">
                <w:t>M</w:t>
              </w:r>
            </w:ins>
            <w:ins w:id="33" w:author="hlam" w:date="2016-10-31T15:59:00Z">
              <w:r w:rsidR="006D073B">
                <w:t xml:space="preserve">odule 4, missing RTL logic in </w:t>
              </w:r>
            </w:ins>
            <w:ins w:id="34" w:author="hlam" w:date="2016-10-31T19:39:00Z">
              <w:r w:rsidR="006D073B">
                <w:t>M</w:t>
              </w:r>
            </w:ins>
            <w:ins w:id="35" w:author="hlam" w:date="2016-10-31T15:59:00Z">
              <w:r>
                <w:t>odule 5;</w:t>
              </w:r>
            </w:ins>
            <w:ins w:id="36" w:author="hlam" w:date="2016-10-31T16:00:00Z">
              <w:r>
                <w:t xml:space="preserve"> </w:t>
              </w:r>
            </w:ins>
            <w:ins w:id="37" w:author="hlam" w:date="2016-10-31T15:56:00Z">
              <w:r>
                <w:t>A</w:t>
              </w:r>
            </w:ins>
            <w:ins w:id="38" w:author="hlam" w:date="2016-10-31T19:29:00Z">
              <w:r w:rsidR="00FE642C">
                <w:t>chieving  a</w:t>
              </w:r>
            </w:ins>
            <w:ins w:id="39" w:author="hlam" w:date="2016-10-31T15:56:00Z">
              <w:r>
                <w:t>utomation of hardware verification upon integration of e</w:t>
              </w:r>
              <w:r w:rsidR="00FE642C">
                <w:t>ach module</w:t>
              </w:r>
            </w:ins>
          </w:p>
          <w:p w14:paraId="17AFAC15" w14:textId="54E83AB3" w:rsidR="00021C5A" w:rsidDel="00916BE5" w:rsidRDefault="00021C5A" w:rsidP="00021C5A">
            <w:pPr>
              <w:pStyle w:val="BulletedList"/>
              <w:spacing w:before="0" w:after="0"/>
              <w:ind w:left="360" w:hanging="274"/>
              <w:rPr>
                <w:del w:id="40" w:author="hlam" w:date="2016-10-31T16:00:00Z"/>
              </w:rPr>
            </w:pPr>
            <w:del w:id="41" w:author="hlam" w:date="2016-10-31T16:00:00Z">
              <w:r w:rsidDel="00916BE5">
                <w:delText>Solved the 2nd module Integration latency issue via a few changes in the c++ model</w:delText>
              </w:r>
            </w:del>
          </w:p>
          <w:p w14:paraId="49695A46" w14:textId="46E7E8B1" w:rsidR="00021C5A" w:rsidDel="00916BE5" w:rsidRDefault="00021C5A" w:rsidP="00021C5A">
            <w:pPr>
              <w:pStyle w:val="BulletedList"/>
              <w:spacing w:before="0" w:after="0"/>
              <w:ind w:left="360" w:hanging="274"/>
              <w:rPr>
                <w:del w:id="42" w:author="hlam" w:date="2016-10-31T16:00:00Z"/>
              </w:rPr>
            </w:pPr>
            <w:del w:id="43" w:author="hlam" w:date="2016-10-31T16:00:00Z">
              <w:r w:rsidDel="00916BE5">
                <w:delText>Completed integrated hardware verification of the first 4/9 modules. Found one miss-match.</w:delText>
              </w:r>
            </w:del>
          </w:p>
          <w:p w14:paraId="28A49629" w14:textId="2957AF99" w:rsidR="00605B9F" w:rsidDel="00916BE5" w:rsidRDefault="00021C5A" w:rsidP="00021C5A">
            <w:pPr>
              <w:pStyle w:val="BulletedList"/>
              <w:spacing w:before="0" w:after="0"/>
              <w:ind w:left="360" w:hanging="274"/>
              <w:rPr>
                <w:del w:id="44" w:author="hlam" w:date="2016-10-31T16:00:00Z"/>
              </w:rPr>
            </w:pPr>
            <w:del w:id="45" w:author="hlam" w:date="2016-10-31T16:00:00Z">
              <w:r w:rsidDel="00916BE5">
                <w:delText xml:space="preserve">Integrated fifth module with the first four; Observed omission of RTL logic of fifth module in integrated (5 module) generated </w:delText>
              </w:r>
              <w:r w:rsidDel="00916BE5">
                <w:lastRenderedPageBreak/>
                <w:delText>verilog code compared to generated verlilog of fifth module without integration.</w:delText>
              </w:r>
            </w:del>
          </w:p>
          <w:p w14:paraId="4D21602F" w14:textId="77777777" w:rsidR="00821E88" w:rsidRDefault="00821E88" w:rsidP="00605B9F">
            <w:pPr>
              <w:pStyle w:val="BulletedList"/>
              <w:numPr>
                <w:ilvl w:val="0"/>
                <w:numId w:val="0"/>
              </w:numPr>
            </w:pPr>
            <w:r>
              <w:rPr>
                <w:b/>
              </w:rPr>
              <w:t>Goals and Plans for Next Month:</w:t>
            </w:r>
          </w:p>
          <w:p w14:paraId="7B6EE4D5" w14:textId="2D3BC32B" w:rsidR="00021C5A" w:rsidRDefault="00021C5A" w:rsidP="00021C5A">
            <w:pPr>
              <w:pStyle w:val="BulletedList"/>
              <w:spacing w:before="0" w:after="0"/>
              <w:ind w:left="360" w:hanging="274"/>
            </w:pPr>
            <w:r>
              <w:t xml:space="preserve">Debug </w:t>
            </w:r>
            <w:del w:id="46" w:author="hlam" w:date="2016-10-31T16:00:00Z">
              <w:r w:rsidDel="00916BE5">
                <w:delText xml:space="preserve">the </w:delText>
              </w:r>
            </w:del>
            <w:r>
              <w:t>mis</w:t>
            </w:r>
            <w:del w:id="47" w:author="hlam" w:date="2016-10-31T20:41:00Z">
              <w:r w:rsidDel="00C57139">
                <w:delText>s</w:delText>
              </w:r>
            </w:del>
            <w:del w:id="48" w:author="hlam" w:date="2016-10-31T20:42:00Z">
              <w:r w:rsidDel="00C57139">
                <w:delText>-</w:delText>
              </w:r>
            </w:del>
            <w:r>
              <w:t xml:space="preserve">match in hardware verification of </w:t>
            </w:r>
            <w:ins w:id="49" w:author="hlam" w:date="2016-10-31T19:39:00Z">
              <w:r w:rsidR="006D073B">
                <w:t>M</w:t>
              </w:r>
            </w:ins>
            <w:ins w:id="50" w:author="hlam" w:date="2016-10-31T16:00:00Z">
              <w:r w:rsidR="00916BE5">
                <w:t xml:space="preserve">odule </w:t>
              </w:r>
            </w:ins>
            <w:r>
              <w:t>4</w:t>
            </w:r>
            <w:del w:id="51" w:author="hlam" w:date="2016-10-31T16:00:00Z">
              <w:r w:rsidDel="00916BE5">
                <w:delText>th module</w:delText>
              </w:r>
            </w:del>
            <w:r>
              <w:t xml:space="preserve"> and </w:t>
            </w:r>
            <w:del w:id="52" w:author="hlam" w:date="2016-10-31T19:32:00Z">
              <w:r w:rsidDel="00FE642C">
                <w:delText xml:space="preserve">the </w:delText>
              </w:r>
            </w:del>
            <w:r>
              <w:t xml:space="preserve">integration issue </w:t>
            </w:r>
            <w:ins w:id="53" w:author="hlam" w:date="2016-10-31T20:43:00Z">
              <w:r w:rsidR="00C57139">
                <w:t>in</w:t>
              </w:r>
            </w:ins>
            <w:del w:id="54" w:author="hlam" w:date="2016-10-31T20:43:00Z">
              <w:r w:rsidDel="00C57139">
                <w:delText>of</w:delText>
              </w:r>
            </w:del>
            <w:r>
              <w:t xml:space="preserve"> </w:t>
            </w:r>
            <w:ins w:id="55" w:author="hlam" w:date="2016-10-31T19:39:00Z">
              <w:r w:rsidR="006D073B">
                <w:t>M</w:t>
              </w:r>
            </w:ins>
            <w:ins w:id="56" w:author="hlam" w:date="2016-10-31T16:01:00Z">
              <w:r w:rsidR="00916BE5">
                <w:t xml:space="preserve">odule </w:t>
              </w:r>
            </w:ins>
            <w:r>
              <w:t>5</w:t>
            </w:r>
            <w:del w:id="57" w:author="hlam" w:date="2016-10-31T16:01:00Z">
              <w:r w:rsidDel="00916BE5">
                <w:delText>th module</w:delText>
              </w:r>
            </w:del>
          </w:p>
          <w:p w14:paraId="3BAEB024" w14:textId="7D9D36C5" w:rsidR="00821E88" w:rsidRDefault="00021C5A" w:rsidP="004B5DCD">
            <w:pPr>
              <w:pStyle w:val="BulletedList"/>
              <w:spacing w:before="0" w:after="0"/>
              <w:ind w:left="360" w:hanging="274"/>
            </w:pPr>
            <w:r>
              <w:t>Continue integration of other modules</w:t>
            </w:r>
            <w:ins w:id="58" w:author="hlam" w:date="2016-10-31T19:30:00Z">
              <w:r w:rsidR="00FE642C">
                <w:t xml:space="preserve"> to complete integration &amp; verification process</w:t>
              </w:r>
            </w:ins>
            <w:del w:id="59" w:author="hlam" w:date="2016-10-31T16:01:00Z">
              <w:r w:rsidDel="00916BE5">
                <w:delText>. Automation of hardware verification being achieved upon integration of each module.</w:delText>
              </w:r>
            </w:del>
          </w:p>
        </w:tc>
      </w:tr>
    </w:tbl>
    <w:p w14:paraId="49FA4098" w14:textId="77777777" w:rsidR="002F744E" w:rsidRDefault="002F744E">
      <w:pPr>
        <w:rPr>
          <w:sz w:val="2"/>
          <w:szCs w:val="2"/>
        </w:rPr>
      </w:pPr>
    </w:p>
    <w:sectPr w:rsidR="002F744E" w:rsidSect="003F6000">
      <w:headerReference w:type="default" r:id="rId9"/>
      <w:pgSz w:w="12240" w:h="15840"/>
      <w:pgMar w:top="720" w:right="720" w:bottom="3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4EE49" w14:textId="77777777" w:rsidR="00F4646C" w:rsidRDefault="00F4646C">
      <w:pPr>
        <w:spacing w:before="0" w:after="0"/>
      </w:pPr>
      <w:r>
        <w:separator/>
      </w:r>
    </w:p>
  </w:endnote>
  <w:endnote w:type="continuationSeparator" w:id="0">
    <w:p w14:paraId="4BD34C4C" w14:textId="77777777" w:rsidR="00F4646C" w:rsidRDefault="00F464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66DBA" w14:textId="77777777" w:rsidR="00F4646C" w:rsidRDefault="00F4646C">
      <w:pPr>
        <w:spacing w:before="0" w:after="0"/>
      </w:pPr>
      <w:r>
        <w:separator/>
      </w:r>
    </w:p>
  </w:footnote>
  <w:footnote w:type="continuationSeparator" w:id="0">
    <w:p w14:paraId="6D0B22F0" w14:textId="77777777" w:rsidR="00F4646C" w:rsidRDefault="00F4646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7F6" w14:textId="08AD93D9" w:rsidR="002F744E" w:rsidRDefault="00DD1799">
    <w:pPr>
      <w:pStyle w:val="Companynam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6B7FF199" wp14:editId="26647863">
          <wp:simplePos x="0" y="0"/>
          <wp:positionH relativeFrom="column">
            <wp:posOffset>5029200</wp:posOffset>
          </wp:positionH>
          <wp:positionV relativeFrom="paragraph">
            <wp:posOffset>-228600</wp:posOffset>
          </wp:positionV>
          <wp:extent cx="1838325" cy="571500"/>
          <wp:effectExtent l="19050" t="0" r="9525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8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571500"/>
                  </a:xfrm>
                  <a:prstGeom prst="rect">
                    <a:avLst/>
                  </a:prstGeom>
                  <a:noFill/>
                  <a:ln w="38100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623CD">
      <w:t>Month</w:t>
    </w:r>
    <w:r w:rsidR="00AD37D7">
      <w:t xml:space="preserve">ly Progress Report for </w:t>
    </w:r>
    <w:r w:rsidR="00432383">
      <w:t>Octo</w:t>
    </w:r>
    <w:r w:rsidR="00641C9A">
      <w:t>ber</w:t>
    </w:r>
    <w:r w:rsidR="00FE61E9">
      <w:t xml:space="preserve"> </w:t>
    </w:r>
    <w:r>
      <w:t>of 201</w:t>
    </w:r>
    <w:r w:rsidR="00740B8D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35E17"/>
    <w:multiLevelType w:val="hybridMultilevel"/>
    <w:tmpl w:val="D2F000DA"/>
    <w:lvl w:ilvl="0" w:tplc="1A4E88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E55A5BD2">
      <w:start w:val="1"/>
      <w:numFmt w:val="lowerLetter"/>
      <w:lvlText w:val="%2."/>
      <w:lvlJc w:val="left"/>
      <w:pPr>
        <w:ind w:left="1440" w:hanging="360"/>
      </w:pPr>
    </w:lvl>
    <w:lvl w:ilvl="2" w:tplc="ED7EB28A">
      <w:start w:val="1"/>
      <w:numFmt w:val="lowerRoman"/>
      <w:lvlText w:val="%3."/>
      <w:lvlJc w:val="right"/>
      <w:pPr>
        <w:ind w:left="2160" w:hanging="180"/>
      </w:pPr>
    </w:lvl>
    <w:lvl w:ilvl="3" w:tplc="ED928FFE">
      <w:start w:val="1"/>
      <w:numFmt w:val="decimal"/>
      <w:lvlText w:val="%4."/>
      <w:lvlJc w:val="left"/>
      <w:pPr>
        <w:ind w:left="2880" w:hanging="360"/>
      </w:pPr>
    </w:lvl>
    <w:lvl w:ilvl="4" w:tplc="90800488">
      <w:start w:val="1"/>
      <w:numFmt w:val="lowerLetter"/>
      <w:lvlText w:val="%5."/>
      <w:lvlJc w:val="left"/>
      <w:pPr>
        <w:ind w:left="3600" w:hanging="360"/>
      </w:pPr>
    </w:lvl>
    <w:lvl w:ilvl="5" w:tplc="595E0726">
      <w:start w:val="1"/>
      <w:numFmt w:val="lowerRoman"/>
      <w:lvlText w:val="%6."/>
      <w:lvlJc w:val="right"/>
      <w:pPr>
        <w:ind w:left="4320" w:hanging="180"/>
      </w:pPr>
    </w:lvl>
    <w:lvl w:ilvl="6" w:tplc="8A0436AA">
      <w:start w:val="1"/>
      <w:numFmt w:val="decimal"/>
      <w:lvlText w:val="%7."/>
      <w:lvlJc w:val="left"/>
      <w:pPr>
        <w:ind w:left="5040" w:hanging="360"/>
      </w:pPr>
    </w:lvl>
    <w:lvl w:ilvl="7" w:tplc="A912A65A">
      <w:start w:val="1"/>
      <w:numFmt w:val="lowerLetter"/>
      <w:lvlText w:val="%8."/>
      <w:lvlJc w:val="left"/>
      <w:pPr>
        <w:ind w:left="5760" w:hanging="360"/>
      </w:pPr>
    </w:lvl>
    <w:lvl w:ilvl="8" w:tplc="4D46E3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D50F6"/>
    <w:multiLevelType w:val="hybridMultilevel"/>
    <w:tmpl w:val="B79E9C54"/>
    <w:lvl w:ilvl="0" w:tplc="FFFFFFFF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50A2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AF46B15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D966CD16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73D64F58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3816EB2E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DBC6E694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7552409A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B6BE4910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7C"/>
    <w:rsid w:val="00001DDD"/>
    <w:rsid w:val="00002C74"/>
    <w:rsid w:val="00004E21"/>
    <w:rsid w:val="00012D65"/>
    <w:rsid w:val="00014DE0"/>
    <w:rsid w:val="000169E5"/>
    <w:rsid w:val="00016DDD"/>
    <w:rsid w:val="00021C5A"/>
    <w:rsid w:val="0002463E"/>
    <w:rsid w:val="0003067B"/>
    <w:rsid w:val="00034C94"/>
    <w:rsid w:val="00041AC7"/>
    <w:rsid w:val="00044562"/>
    <w:rsid w:val="00046083"/>
    <w:rsid w:val="00057665"/>
    <w:rsid w:val="00060949"/>
    <w:rsid w:val="00070AAD"/>
    <w:rsid w:val="00070B0E"/>
    <w:rsid w:val="00072198"/>
    <w:rsid w:val="00076EA6"/>
    <w:rsid w:val="00090910"/>
    <w:rsid w:val="00094052"/>
    <w:rsid w:val="00095BBC"/>
    <w:rsid w:val="000A46BF"/>
    <w:rsid w:val="000A59B7"/>
    <w:rsid w:val="000A5EF6"/>
    <w:rsid w:val="000B23CE"/>
    <w:rsid w:val="000C218E"/>
    <w:rsid w:val="000D0D22"/>
    <w:rsid w:val="000D148B"/>
    <w:rsid w:val="000D5B97"/>
    <w:rsid w:val="000E2B48"/>
    <w:rsid w:val="000E4E8E"/>
    <w:rsid w:val="000E520B"/>
    <w:rsid w:val="000E626C"/>
    <w:rsid w:val="000F5257"/>
    <w:rsid w:val="0010113E"/>
    <w:rsid w:val="00103353"/>
    <w:rsid w:val="00105EBA"/>
    <w:rsid w:val="001122A9"/>
    <w:rsid w:val="00112758"/>
    <w:rsid w:val="0011330A"/>
    <w:rsid w:val="00113945"/>
    <w:rsid w:val="00114F93"/>
    <w:rsid w:val="00116043"/>
    <w:rsid w:val="00117782"/>
    <w:rsid w:val="00121CE3"/>
    <w:rsid w:val="00122099"/>
    <w:rsid w:val="001236A2"/>
    <w:rsid w:val="001249F1"/>
    <w:rsid w:val="001257A1"/>
    <w:rsid w:val="001306E6"/>
    <w:rsid w:val="00133E36"/>
    <w:rsid w:val="00136090"/>
    <w:rsid w:val="00143CB8"/>
    <w:rsid w:val="00145BD1"/>
    <w:rsid w:val="001503A6"/>
    <w:rsid w:val="00150DA7"/>
    <w:rsid w:val="00153B6A"/>
    <w:rsid w:val="00154A79"/>
    <w:rsid w:val="00155EA3"/>
    <w:rsid w:val="00156293"/>
    <w:rsid w:val="00157FE7"/>
    <w:rsid w:val="00166E4D"/>
    <w:rsid w:val="00172594"/>
    <w:rsid w:val="00172741"/>
    <w:rsid w:val="00173D00"/>
    <w:rsid w:val="00174D26"/>
    <w:rsid w:val="001800B9"/>
    <w:rsid w:val="00180B05"/>
    <w:rsid w:val="00182139"/>
    <w:rsid w:val="00185589"/>
    <w:rsid w:val="0018570E"/>
    <w:rsid w:val="00185994"/>
    <w:rsid w:val="0018643E"/>
    <w:rsid w:val="0019225F"/>
    <w:rsid w:val="00196353"/>
    <w:rsid w:val="001A2493"/>
    <w:rsid w:val="001A6C8F"/>
    <w:rsid w:val="001A724B"/>
    <w:rsid w:val="001A7849"/>
    <w:rsid w:val="001B45A7"/>
    <w:rsid w:val="001B4789"/>
    <w:rsid w:val="001B69AC"/>
    <w:rsid w:val="001D07B9"/>
    <w:rsid w:val="001D6440"/>
    <w:rsid w:val="001E51DA"/>
    <w:rsid w:val="001E694D"/>
    <w:rsid w:val="001F311F"/>
    <w:rsid w:val="001F5BCC"/>
    <w:rsid w:val="0020014A"/>
    <w:rsid w:val="002008F5"/>
    <w:rsid w:val="002026C2"/>
    <w:rsid w:val="00204EC9"/>
    <w:rsid w:val="00205CDA"/>
    <w:rsid w:val="0021442C"/>
    <w:rsid w:val="00214F4F"/>
    <w:rsid w:val="00215BBC"/>
    <w:rsid w:val="00216AF1"/>
    <w:rsid w:val="0022219D"/>
    <w:rsid w:val="0022252E"/>
    <w:rsid w:val="002233FA"/>
    <w:rsid w:val="00224DC0"/>
    <w:rsid w:val="002316C9"/>
    <w:rsid w:val="00235C12"/>
    <w:rsid w:val="002364D9"/>
    <w:rsid w:val="00237FE7"/>
    <w:rsid w:val="0024300E"/>
    <w:rsid w:val="00245334"/>
    <w:rsid w:val="00245D25"/>
    <w:rsid w:val="00247136"/>
    <w:rsid w:val="00251F19"/>
    <w:rsid w:val="0025630B"/>
    <w:rsid w:val="0025647D"/>
    <w:rsid w:val="00257FF4"/>
    <w:rsid w:val="00262B47"/>
    <w:rsid w:val="00265E93"/>
    <w:rsid w:val="00267F06"/>
    <w:rsid w:val="002705EC"/>
    <w:rsid w:val="002713A8"/>
    <w:rsid w:val="0027164B"/>
    <w:rsid w:val="00272C74"/>
    <w:rsid w:val="00275A43"/>
    <w:rsid w:val="00280A2B"/>
    <w:rsid w:val="00281474"/>
    <w:rsid w:val="002832F5"/>
    <w:rsid w:val="00284A35"/>
    <w:rsid w:val="002854C0"/>
    <w:rsid w:val="00286420"/>
    <w:rsid w:val="00290304"/>
    <w:rsid w:val="00294985"/>
    <w:rsid w:val="002A26C3"/>
    <w:rsid w:val="002A2FAC"/>
    <w:rsid w:val="002A3075"/>
    <w:rsid w:val="002A4B59"/>
    <w:rsid w:val="002A5DED"/>
    <w:rsid w:val="002A7148"/>
    <w:rsid w:val="002B053D"/>
    <w:rsid w:val="002B091A"/>
    <w:rsid w:val="002B1204"/>
    <w:rsid w:val="002B1772"/>
    <w:rsid w:val="002B19A1"/>
    <w:rsid w:val="002B2F5E"/>
    <w:rsid w:val="002B351B"/>
    <w:rsid w:val="002B73F7"/>
    <w:rsid w:val="002B764A"/>
    <w:rsid w:val="002C2090"/>
    <w:rsid w:val="002C5ACE"/>
    <w:rsid w:val="002D0F2B"/>
    <w:rsid w:val="002D1235"/>
    <w:rsid w:val="002D5E5B"/>
    <w:rsid w:val="002D64C8"/>
    <w:rsid w:val="002D6C7E"/>
    <w:rsid w:val="002E4639"/>
    <w:rsid w:val="002E69F7"/>
    <w:rsid w:val="002F085C"/>
    <w:rsid w:val="002F16AE"/>
    <w:rsid w:val="002F4254"/>
    <w:rsid w:val="002F42CE"/>
    <w:rsid w:val="002F445C"/>
    <w:rsid w:val="002F744E"/>
    <w:rsid w:val="00302234"/>
    <w:rsid w:val="0030235A"/>
    <w:rsid w:val="003054D3"/>
    <w:rsid w:val="003123BC"/>
    <w:rsid w:val="00312934"/>
    <w:rsid w:val="00312C26"/>
    <w:rsid w:val="00323346"/>
    <w:rsid w:val="003242F0"/>
    <w:rsid w:val="00325BC3"/>
    <w:rsid w:val="00330648"/>
    <w:rsid w:val="00331267"/>
    <w:rsid w:val="003323E5"/>
    <w:rsid w:val="00333832"/>
    <w:rsid w:val="0033585D"/>
    <w:rsid w:val="00336761"/>
    <w:rsid w:val="003416B1"/>
    <w:rsid w:val="00350FB1"/>
    <w:rsid w:val="003521F1"/>
    <w:rsid w:val="00354753"/>
    <w:rsid w:val="00367508"/>
    <w:rsid w:val="0037052F"/>
    <w:rsid w:val="00372B36"/>
    <w:rsid w:val="003747CF"/>
    <w:rsid w:val="003756ED"/>
    <w:rsid w:val="00376F30"/>
    <w:rsid w:val="00381AF2"/>
    <w:rsid w:val="0038270D"/>
    <w:rsid w:val="003837ED"/>
    <w:rsid w:val="00385E30"/>
    <w:rsid w:val="003876BD"/>
    <w:rsid w:val="00387C72"/>
    <w:rsid w:val="003901F7"/>
    <w:rsid w:val="00395C34"/>
    <w:rsid w:val="003A0D82"/>
    <w:rsid w:val="003B0E30"/>
    <w:rsid w:val="003B6428"/>
    <w:rsid w:val="003B6EDD"/>
    <w:rsid w:val="003B7121"/>
    <w:rsid w:val="003C108E"/>
    <w:rsid w:val="003C63C9"/>
    <w:rsid w:val="003C70C5"/>
    <w:rsid w:val="003D0635"/>
    <w:rsid w:val="003D1D3A"/>
    <w:rsid w:val="003D5827"/>
    <w:rsid w:val="003D62E7"/>
    <w:rsid w:val="003E0F7C"/>
    <w:rsid w:val="003E1E51"/>
    <w:rsid w:val="003E23C1"/>
    <w:rsid w:val="003E35C9"/>
    <w:rsid w:val="003E54E6"/>
    <w:rsid w:val="003F5D83"/>
    <w:rsid w:val="003F6000"/>
    <w:rsid w:val="00401A65"/>
    <w:rsid w:val="00401B4C"/>
    <w:rsid w:val="00402F17"/>
    <w:rsid w:val="0041073C"/>
    <w:rsid w:val="0041168B"/>
    <w:rsid w:val="004130E5"/>
    <w:rsid w:val="00414507"/>
    <w:rsid w:val="00417F49"/>
    <w:rsid w:val="00420E6F"/>
    <w:rsid w:val="00424D7C"/>
    <w:rsid w:val="00425122"/>
    <w:rsid w:val="00426676"/>
    <w:rsid w:val="004277E5"/>
    <w:rsid w:val="00432383"/>
    <w:rsid w:val="0043362F"/>
    <w:rsid w:val="00436FEB"/>
    <w:rsid w:val="004442B1"/>
    <w:rsid w:val="00447C03"/>
    <w:rsid w:val="00450E7E"/>
    <w:rsid w:val="00452E78"/>
    <w:rsid w:val="00456911"/>
    <w:rsid w:val="00460D7B"/>
    <w:rsid w:val="00462BCF"/>
    <w:rsid w:val="00472735"/>
    <w:rsid w:val="004730F6"/>
    <w:rsid w:val="00485B67"/>
    <w:rsid w:val="00485FF7"/>
    <w:rsid w:val="00491149"/>
    <w:rsid w:val="00492FD5"/>
    <w:rsid w:val="00493041"/>
    <w:rsid w:val="00494AE3"/>
    <w:rsid w:val="0049527A"/>
    <w:rsid w:val="004A4EB2"/>
    <w:rsid w:val="004A7E34"/>
    <w:rsid w:val="004B26C2"/>
    <w:rsid w:val="004B5789"/>
    <w:rsid w:val="004B5DCD"/>
    <w:rsid w:val="004B6D38"/>
    <w:rsid w:val="004B6F3F"/>
    <w:rsid w:val="004C184C"/>
    <w:rsid w:val="004C4271"/>
    <w:rsid w:val="004C576C"/>
    <w:rsid w:val="004D1772"/>
    <w:rsid w:val="004D1968"/>
    <w:rsid w:val="004D46E0"/>
    <w:rsid w:val="004D5F6F"/>
    <w:rsid w:val="004D6330"/>
    <w:rsid w:val="004E6EBD"/>
    <w:rsid w:val="004E7F24"/>
    <w:rsid w:val="004F3DCB"/>
    <w:rsid w:val="004F4E3B"/>
    <w:rsid w:val="00501925"/>
    <w:rsid w:val="00503195"/>
    <w:rsid w:val="00506435"/>
    <w:rsid w:val="00507072"/>
    <w:rsid w:val="005076BC"/>
    <w:rsid w:val="0051049C"/>
    <w:rsid w:val="00511B79"/>
    <w:rsid w:val="00512A43"/>
    <w:rsid w:val="00517568"/>
    <w:rsid w:val="005224B5"/>
    <w:rsid w:val="00524833"/>
    <w:rsid w:val="00524CE5"/>
    <w:rsid w:val="005269EC"/>
    <w:rsid w:val="00527FAA"/>
    <w:rsid w:val="0053147C"/>
    <w:rsid w:val="00540480"/>
    <w:rsid w:val="00542EF8"/>
    <w:rsid w:val="00544B61"/>
    <w:rsid w:val="0054555C"/>
    <w:rsid w:val="0056153C"/>
    <w:rsid w:val="00565AB5"/>
    <w:rsid w:val="00566D5C"/>
    <w:rsid w:val="00576A01"/>
    <w:rsid w:val="0057734A"/>
    <w:rsid w:val="00577C6A"/>
    <w:rsid w:val="005803CF"/>
    <w:rsid w:val="005827EC"/>
    <w:rsid w:val="00590026"/>
    <w:rsid w:val="005900A7"/>
    <w:rsid w:val="00591D72"/>
    <w:rsid w:val="0059745E"/>
    <w:rsid w:val="005A53BE"/>
    <w:rsid w:val="005A53EE"/>
    <w:rsid w:val="005A5B28"/>
    <w:rsid w:val="005A7400"/>
    <w:rsid w:val="005B0932"/>
    <w:rsid w:val="005B1FF9"/>
    <w:rsid w:val="005B3A6A"/>
    <w:rsid w:val="005B3F4A"/>
    <w:rsid w:val="005B5A0F"/>
    <w:rsid w:val="005B6111"/>
    <w:rsid w:val="005B7A68"/>
    <w:rsid w:val="005C1EBD"/>
    <w:rsid w:val="005C4F3E"/>
    <w:rsid w:val="005C6C83"/>
    <w:rsid w:val="005D3BB3"/>
    <w:rsid w:val="005D6B3B"/>
    <w:rsid w:val="005E1159"/>
    <w:rsid w:val="005E18FB"/>
    <w:rsid w:val="005E22AC"/>
    <w:rsid w:val="005E36F9"/>
    <w:rsid w:val="005E36FE"/>
    <w:rsid w:val="005E3EC8"/>
    <w:rsid w:val="005E47BD"/>
    <w:rsid w:val="005E6DB1"/>
    <w:rsid w:val="005F0F17"/>
    <w:rsid w:val="005F17E8"/>
    <w:rsid w:val="005F414C"/>
    <w:rsid w:val="005F4BC2"/>
    <w:rsid w:val="00600280"/>
    <w:rsid w:val="00600E1D"/>
    <w:rsid w:val="006034DA"/>
    <w:rsid w:val="00604975"/>
    <w:rsid w:val="00605B9F"/>
    <w:rsid w:val="00606F60"/>
    <w:rsid w:val="00606FD9"/>
    <w:rsid w:val="006137DA"/>
    <w:rsid w:val="00613878"/>
    <w:rsid w:val="00620FE4"/>
    <w:rsid w:val="00622648"/>
    <w:rsid w:val="0062274C"/>
    <w:rsid w:val="006227A8"/>
    <w:rsid w:val="00626E89"/>
    <w:rsid w:val="006275D8"/>
    <w:rsid w:val="00634049"/>
    <w:rsid w:val="006369B2"/>
    <w:rsid w:val="00640539"/>
    <w:rsid w:val="00641C9A"/>
    <w:rsid w:val="00643109"/>
    <w:rsid w:val="00644822"/>
    <w:rsid w:val="00645B5E"/>
    <w:rsid w:val="00645D6C"/>
    <w:rsid w:val="0065256B"/>
    <w:rsid w:val="0065612F"/>
    <w:rsid w:val="00657E81"/>
    <w:rsid w:val="00661DF2"/>
    <w:rsid w:val="006645D0"/>
    <w:rsid w:val="00665EBA"/>
    <w:rsid w:val="00666CD0"/>
    <w:rsid w:val="00667C1A"/>
    <w:rsid w:val="00672850"/>
    <w:rsid w:val="00677780"/>
    <w:rsid w:val="00686D85"/>
    <w:rsid w:val="006871C2"/>
    <w:rsid w:val="006872F8"/>
    <w:rsid w:val="006932B0"/>
    <w:rsid w:val="0069379C"/>
    <w:rsid w:val="006A0529"/>
    <w:rsid w:val="006A288D"/>
    <w:rsid w:val="006A2BD1"/>
    <w:rsid w:val="006A2E90"/>
    <w:rsid w:val="006A590F"/>
    <w:rsid w:val="006B2904"/>
    <w:rsid w:val="006B4CC0"/>
    <w:rsid w:val="006B7717"/>
    <w:rsid w:val="006C4093"/>
    <w:rsid w:val="006C4FE1"/>
    <w:rsid w:val="006C50EB"/>
    <w:rsid w:val="006C5487"/>
    <w:rsid w:val="006C5B2B"/>
    <w:rsid w:val="006C62F6"/>
    <w:rsid w:val="006D073B"/>
    <w:rsid w:val="006D0CB5"/>
    <w:rsid w:val="006D5C59"/>
    <w:rsid w:val="006D62C7"/>
    <w:rsid w:val="006E2263"/>
    <w:rsid w:val="006E2A9A"/>
    <w:rsid w:val="006E71C3"/>
    <w:rsid w:val="006E7B08"/>
    <w:rsid w:val="006F1E34"/>
    <w:rsid w:val="006F4A7F"/>
    <w:rsid w:val="006F58BD"/>
    <w:rsid w:val="006F6371"/>
    <w:rsid w:val="00701892"/>
    <w:rsid w:val="00704812"/>
    <w:rsid w:val="00712C9F"/>
    <w:rsid w:val="0071371E"/>
    <w:rsid w:val="00720D89"/>
    <w:rsid w:val="00720EA8"/>
    <w:rsid w:val="00723185"/>
    <w:rsid w:val="00723329"/>
    <w:rsid w:val="007242B2"/>
    <w:rsid w:val="0072463E"/>
    <w:rsid w:val="00732558"/>
    <w:rsid w:val="007342DB"/>
    <w:rsid w:val="007408DD"/>
    <w:rsid w:val="00740B8D"/>
    <w:rsid w:val="0074416C"/>
    <w:rsid w:val="007441DF"/>
    <w:rsid w:val="00747F45"/>
    <w:rsid w:val="00752D41"/>
    <w:rsid w:val="00753F0A"/>
    <w:rsid w:val="0075748B"/>
    <w:rsid w:val="00766D2C"/>
    <w:rsid w:val="00770C3C"/>
    <w:rsid w:val="007717E3"/>
    <w:rsid w:val="00773F72"/>
    <w:rsid w:val="007763BC"/>
    <w:rsid w:val="0078017B"/>
    <w:rsid w:val="00780B67"/>
    <w:rsid w:val="007823B4"/>
    <w:rsid w:val="007833FF"/>
    <w:rsid w:val="00786AC4"/>
    <w:rsid w:val="00790D30"/>
    <w:rsid w:val="00793B29"/>
    <w:rsid w:val="007A23EF"/>
    <w:rsid w:val="007A3F58"/>
    <w:rsid w:val="007A4B98"/>
    <w:rsid w:val="007A5831"/>
    <w:rsid w:val="007B10CF"/>
    <w:rsid w:val="007B160E"/>
    <w:rsid w:val="007B427E"/>
    <w:rsid w:val="007B7BF1"/>
    <w:rsid w:val="007C095C"/>
    <w:rsid w:val="007C37CF"/>
    <w:rsid w:val="007C3E78"/>
    <w:rsid w:val="007C4A4D"/>
    <w:rsid w:val="007D0985"/>
    <w:rsid w:val="007D389D"/>
    <w:rsid w:val="007D5BCE"/>
    <w:rsid w:val="007D5E67"/>
    <w:rsid w:val="007D6653"/>
    <w:rsid w:val="007D671C"/>
    <w:rsid w:val="007D758D"/>
    <w:rsid w:val="007E05D8"/>
    <w:rsid w:val="007E1716"/>
    <w:rsid w:val="007E5D45"/>
    <w:rsid w:val="007E66DA"/>
    <w:rsid w:val="007E74B2"/>
    <w:rsid w:val="007F22ED"/>
    <w:rsid w:val="007F588F"/>
    <w:rsid w:val="007F593F"/>
    <w:rsid w:val="007F73B6"/>
    <w:rsid w:val="008016A4"/>
    <w:rsid w:val="0080329E"/>
    <w:rsid w:val="008057BE"/>
    <w:rsid w:val="008067B9"/>
    <w:rsid w:val="00806AB3"/>
    <w:rsid w:val="00810B70"/>
    <w:rsid w:val="00812B16"/>
    <w:rsid w:val="00821E88"/>
    <w:rsid w:val="008271BE"/>
    <w:rsid w:val="00827EAD"/>
    <w:rsid w:val="0083124F"/>
    <w:rsid w:val="0083198D"/>
    <w:rsid w:val="00831BFE"/>
    <w:rsid w:val="00832D64"/>
    <w:rsid w:val="0083553C"/>
    <w:rsid w:val="00837628"/>
    <w:rsid w:val="008408CA"/>
    <w:rsid w:val="00842D00"/>
    <w:rsid w:val="00844149"/>
    <w:rsid w:val="00844F4B"/>
    <w:rsid w:val="00846ED4"/>
    <w:rsid w:val="00853209"/>
    <w:rsid w:val="008547D0"/>
    <w:rsid w:val="008558B5"/>
    <w:rsid w:val="00860332"/>
    <w:rsid w:val="00861AD6"/>
    <w:rsid w:val="008632B0"/>
    <w:rsid w:val="00877314"/>
    <w:rsid w:val="0087786B"/>
    <w:rsid w:val="008778A7"/>
    <w:rsid w:val="00877FA9"/>
    <w:rsid w:val="00882035"/>
    <w:rsid w:val="00883821"/>
    <w:rsid w:val="0088525E"/>
    <w:rsid w:val="008916A5"/>
    <w:rsid w:val="008918B6"/>
    <w:rsid w:val="00891AD9"/>
    <w:rsid w:val="00891EEC"/>
    <w:rsid w:val="00892449"/>
    <w:rsid w:val="008A0C80"/>
    <w:rsid w:val="008A1084"/>
    <w:rsid w:val="008B0095"/>
    <w:rsid w:val="008B18E5"/>
    <w:rsid w:val="008B5441"/>
    <w:rsid w:val="008B767B"/>
    <w:rsid w:val="008C060F"/>
    <w:rsid w:val="008C110B"/>
    <w:rsid w:val="008C1836"/>
    <w:rsid w:val="008C1F0E"/>
    <w:rsid w:val="008C1F9D"/>
    <w:rsid w:val="008C64B7"/>
    <w:rsid w:val="008D2B20"/>
    <w:rsid w:val="008D3E9B"/>
    <w:rsid w:val="008D40B6"/>
    <w:rsid w:val="008D7B55"/>
    <w:rsid w:val="008E109A"/>
    <w:rsid w:val="008E2325"/>
    <w:rsid w:val="008E55B0"/>
    <w:rsid w:val="008E6690"/>
    <w:rsid w:val="008F2F49"/>
    <w:rsid w:val="008F3636"/>
    <w:rsid w:val="00913945"/>
    <w:rsid w:val="0091520C"/>
    <w:rsid w:val="00916BE5"/>
    <w:rsid w:val="00920F18"/>
    <w:rsid w:val="009257B9"/>
    <w:rsid w:val="00934643"/>
    <w:rsid w:val="00934CC8"/>
    <w:rsid w:val="009362B3"/>
    <w:rsid w:val="00936EF0"/>
    <w:rsid w:val="0093711F"/>
    <w:rsid w:val="00937562"/>
    <w:rsid w:val="0094300E"/>
    <w:rsid w:val="00943727"/>
    <w:rsid w:val="009450A6"/>
    <w:rsid w:val="009509D7"/>
    <w:rsid w:val="00951EC7"/>
    <w:rsid w:val="0095306E"/>
    <w:rsid w:val="00955414"/>
    <w:rsid w:val="009564CA"/>
    <w:rsid w:val="009608DF"/>
    <w:rsid w:val="00961ABD"/>
    <w:rsid w:val="00961ACF"/>
    <w:rsid w:val="00965AC2"/>
    <w:rsid w:val="00975D08"/>
    <w:rsid w:val="009767BD"/>
    <w:rsid w:val="00977D80"/>
    <w:rsid w:val="0098007E"/>
    <w:rsid w:val="009812FD"/>
    <w:rsid w:val="00982EE5"/>
    <w:rsid w:val="00987AFF"/>
    <w:rsid w:val="00994F26"/>
    <w:rsid w:val="00995BFA"/>
    <w:rsid w:val="009A307A"/>
    <w:rsid w:val="009B2FBD"/>
    <w:rsid w:val="009B3977"/>
    <w:rsid w:val="009B6D5E"/>
    <w:rsid w:val="009C1288"/>
    <w:rsid w:val="009C1E62"/>
    <w:rsid w:val="009C4FAA"/>
    <w:rsid w:val="009C5980"/>
    <w:rsid w:val="009C6B79"/>
    <w:rsid w:val="009C71E9"/>
    <w:rsid w:val="009D32F0"/>
    <w:rsid w:val="009D6850"/>
    <w:rsid w:val="009D7821"/>
    <w:rsid w:val="009E1DB2"/>
    <w:rsid w:val="009E3962"/>
    <w:rsid w:val="009E7A01"/>
    <w:rsid w:val="009F7DEC"/>
    <w:rsid w:val="00A004A9"/>
    <w:rsid w:val="00A00AE3"/>
    <w:rsid w:val="00A06CD5"/>
    <w:rsid w:val="00A120D9"/>
    <w:rsid w:val="00A125A5"/>
    <w:rsid w:val="00A150BD"/>
    <w:rsid w:val="00A1712A"/>
    <w:rsid w:val="00A20890"/>
    <w:rsid w:val="00A24C6F"/>
    <w:rsid w:val="00A25426"/>
    <w:rsid w:val="00A26268"/>
    <w:rsid w:val="00A277D2"/>
    <w:rsid w:val="00A31ACB"/>
    <w:rsid w:val="00A36A10"/>
    <w:rsid w:val="00A3728F"/>
    <w:rsid w:val="00A4119D"/>
    <w:rsid w:val="00A44006"/>
    <w:rsid w:val="00A46D51"/>
    <w:rsid w:val="00A50FD7"/>
    <w:rsid w:val="00A53166"/>
    <w:rsid w:val="00A559B0"/>
    <w:rsid w:val="00A56AD7"/>
    <w:rsid w:val="00A62111"/>
    <w:rsid w:val="00A623CD"/>
    <w:rsid w:val="00A62C98"/>
    <w:rsid w:val="00A770B0"/>
    <w:rsid w:val="00A81515"/>
    <w:rsid w:val="00A9045F"/>
    <w:rsid w:val="00A9365C"/>
    <w:rsid w:val="00A96E74"/>
    <w:rsid w:val="00A973CD"/>
    <w:rsid w:val="00AA2245"/>
    <w:rsid w:val="00AB0D87"/>
    <w:rsid w:val="00AB2359"/>
    <w:rsid w:val="00AB4535"/>
    <w:rsid w:val="00AC4CE3"/>
    <w:rsid w:val="00AC5418"/>
    <w:rsid w:val="00AC662A"/>
    <w:rsid w:val="00AD37D7"/>
    <w:rsid w:val="00AD6311"/>
    <w:rsid w:val="00AD7F96"/>
    <w:rsid w:val="00AE2337"/>
    <w:rsid w:val="00AE2667"/>
    <w:rsid w:val="00AE3F69"/>
    <w:rsid w:val="00AE4EBC"/>
    <w:rsid w:val="00AE5170"/>
    <w:rsid w:val="00AE53E9"/>
    <w:rsid w:val="00AE7247"/>
    <w:rsid w:val="00AE7813"/>
    <w:rsid w:val="00AE7E9E"/>
    <w:rsid w:val="00AF441D"/>
    <w:rsid w:val="00B045E4"/>
    <w:rsid w:val="00B0571E"/>
    <w:rsid w:val="00B065FD"/>
    <w:rsid w:val="00B100AA"/>
    <w:rsid w:val="00B13F1E"/>
    <w:rsid w:val="00B146C1"/>
    <w:rsid w:val="00B14804"/>
    <w:rsid w:val="00B14BE7"/>
    <w:rsid w:val="00B14F65"/>
    <w:rsid w:val="00B154F7"/>
    <w:rsid w:val="00B15502"/>
    <w:rsid w:val="00B21137"/>
    <w:rsid w:val="00B21A7D"/>
    <w:rsid w:val="00B21EC4"/>
    <w:rsid w:val="00B223BB"/>
    <w:rsid w:val="00B226A5"/>
    <w:rsid w:val="00B27B4B"/>
    <w:rsid w:val="00B35587"/>
    <w:rsid w:val="00B43A1C"/>
    <w:rsid w:val="00B45896"/>
    <w:rsid w:val="00B46AAE"/>
    <w:rsid w:val="00B52A52"/>
    <w:rsid w:val="00B56A37"/>
    <w:rsid w:val="00B6190D"/>
    <w:rsid w:val="00B64ACE"/>
    <w:rsid w:val="00B64F31"/>
    <w:rsid w:val="00B65078"/>
    <w:rsid w:val="00B6591D"/>
    <w:rsid w:val="00B67A39"/>
    <w:rsid w:val="00B70178"/>
    <w:rsid w:val="00B72164"/>
    <w:rsid w:val="00B75D0F"/>
    <w:rsid w:val="00B771E6"/>
    <w:rsid w:val="00B81657"/>
    <w:rsid w:val="00B8471D"/>
    <w:rsid w:val="00B853D6"/>
    <w:rsid w:val="00B92269"/>
    <w:rsid w:val="00B95D2B"/>
    <w:rsid w:val="00BA04A7"/>
    <w:rsid w:val="00BA4538"/>
    <w:rsid w:val="00BB298B"/>
    <w:rsid w:val="00BB3592"/>
    <w:rsid w:val="00BC115C"/>
    <w:rsid w:val="00BC2C65"/>
    <w:rsid w:val="00BC4B7C"/>
    <w:rsid w:val="00BC6F55"/>
    <w:rsid w:val="00BD0740"/>
    <w:rsid w:val="00BD1093"/>
    <w:rsid w:val="00BD241B"/>
    <w:rsid w:val="00BD34E9"/>
    <w:rsid w:val="00BD3B89"/>
    <w:rsid w:val="00BD5468"/>
    <w:rsid w:val="00BE03B2"/>
    <w:rsid w:val="00BE1B98"/>
    <w:rsid w:val="00BE2EFC"/>
    <w:rsid w:val="00BE381C"/>
    <w:rsid w:val="00BE772A"/>
    <w:rsid w:val="00BE7E19"/>
    <w:rsid w:val="00BF123A"/>
    <w:rsid w:val="00BF1369"/>
    <w:rsid w:val="00BF2AAB"/>
    <w:rsid w:val="00BF6E54"/>
    <w:rsid w:val="00BF7581"/>
    <w:rsid w:val="00BF7DA8"/>
    <w:rsid w:val="00C021DD"/>
    <w:rsid w:val="00C03D70"/>
    <w:rsid w:val="00C064AB"/>
    <w:rsid w:val="00C1246A"/>
    <w:rsid w:val="00C12A4D"/>
    <w:rsid w:val="00C15EE1"/>
    <w:rsid w:val="00C16365"/>
    <w:rsid w:val="00C20CF2"/>
    <w:rsid w:val="00C217FD"/>
    <w:rsid w:val="00C21E4E"/>
    <w:rsid w:val="00C27EC0"/>
    <w:rsid w:val="00C328F4"/>
    <w:rsid w:val="00C36958"/>
    <w:rsid w:val="00C36DEC"/>
    <w:rsid w:val="00C436F2"/>
    <w:rsid w:val="00C5111D"/>
    <w:rsid w:val="00C5177E"/>
    <w:rsid w:val="00C54F13"/>
    <w:rsid w:val="00C57139"/>
    <w:rsid w:val="00C57476"/>
    <w:rsid w:val="00C61DC7"/>
    <w:rsid w:val="00C643F4"/>
    <w:rsid w:val="00C66633"/>
    <w:rsid w:val="00C671FB"/>
    <w:rsid w:val="00C7369A"/>
    <w:rsid w:val="00C80042"/>
    <w:rsid w:val="00C80472"/>
    <w:rsid w:val="00C8246B"/>
    <w:rsid w:val="00C82CC0"/>
    <w:rsid w:val="00C838C3"/>
    <w:rsid w:val="00C91281"/>
    <w:rsid w:val="00C917FB"/>
    <w:rsid w:val="00C91D5C"/>
    <w:rsid w:val="00C92335"/>
    <w:rsid w:val="00C926BE"/>
    <w:rsid w:val="00C95722"/>
    <w:rsid w:val="00C969EC"/>
    <w:rsid w:val="00C97130"/>
    <w:rsid w:val="00C971F0"/>
    <w:rsid w:val="00C97BDF"/>
    <w:rsid w:val="00CA2273"/>
    <w:rsid w:val="00CA2F46"/>
    <w:rsid w:val="00CA4C76"/>
    <w:rsid w:val="00CB1599"/>
    <w:rsid w:val="00CB2A24"/>
    <w:rsid w:val="00CB3967"/>
    <w:rsid w:val="00CB50F0"/>
    <w:rsid w:val="00CC0586"/>
    <w:rsid w:val="00CC0FD6"/>
    <w:rsid w:val="00CC3209"/>
    <w:rsid w:val="00CC6131"/>
    <w:rsid w:val="00CC6D03"/>
    <w:rsid w:val="00CC7570"/>
    <w:rsid w:val="00CD1E32"/>
    <w:rsid w:val="00CD35CF"/>
    <w:rsid w:val="00CE0AC1"/>
    <w:rsid w:val="00CE18C0"/>
    <w:rsid w:val="00CF0F2B"/>
    <w:rsid w:val="00CF688C"/>
    <w:rsid w:val="00D029D0"/>
    <w:rsid w:val="00D053BB"/>
    <w:rsid w:val="00D06B8D"/>
    <w:rsid w:val="00D13512"/>
    <w:rsid w:val="00D15EC5"/>
    <w:rsid w:val="00D178CC"/>
    <w:rsid w:val="00D21520"/>
    <w:rsid w:val="00D24ACA"/>
    <w:rsid w:val="00D315A3"/>
    <w:rsid w:val="00D32BAB"/>
    <w:rsid w:val="00D33DFD"/>
    <w:rsid w:val="00D33EB0"/>
    <w:rsid w:val="00D42452"/>
    <w:rsid w:val="00D46043"/>
    <w:rsid w:val="00D52B43"/>
    <w:rsid w:val="00D56266"/>
    <w:rsid w:val="00D575B1"/>
    <w:rsid w:val="00D64F8C"/>
    <w:rsid w:val="00D65427"/>
    <w:rsid w:val="00D703F8"/>
    <w:rsid w:val="00D72555"/>
    <w:rsid w:val="00D8394B"/>
    <w:rsid w:val="00D905D5"/>
    <w:rsid w:val="00D912C7"/>
    <w:rsid w:val="00D95818"/>
    <w:rsid w:val="00DA0F65"/>
    <w:rsid w:val="00DA2873"/>
    <w:rsid w:val="00DA7401"/>
    <w:rsid w:val="00DB0543"/>
    <w:rsid w:val="00DB3C67"/>
    <w:rsid w:val="00DB7890"/>
    <w:rsid w:val="00DC0AD0"/>
    <w:rsid w:val="00DC1A0D"/>
    <w:rsid w:val="00DC6059"/>
    <w:rsid w:val="00DC6113"/>
    <w:rsid w:val="00DC6D89"/>
    <w:rsid w:val="00DC7663"/>
    <w:rsid w:val="00DD1799"/>
    <w:rsid w:val="00DD2F62"/>
    <w:rsid w:val="00DD3F60"/>
    <w:rsid w:val="00DD5977"/>
    <w:rsid w:val="00DE0627"/>
    <w:rsid w:val="00DE0659"/>
    <w:rsid w:val="00DE16BD"/>
    <w:rsid w:val="00DE2889"/>
    <w:rsid w:val="00DE3E54"/>
    <w:rsid w:val="00DE61F2"/>
    <w:rsid w:val="00DE7CA9"/>
    <w:rsid w:val="00DF24BC"/>
    <w:rsid w:val="00E00033"/>
    <w:rsid w:val="00E000C7"/>
    <w:rsid w:val="00E022DB"/>
    <w:rsid w:val="00E023D3"/>
    <w:rsid w:val="00E0250E"/>
    <w:rsid w:val="00E02870"/>
    <w:rsid w:val="00E0726E"/>
    <w:rsid w:val="00E074A1"/>
    <w:rsid w:val="00E126A5"/>
    <w:rsid w:val="00E168AA"/>
    <w:rsid w:val="00E277BD"/>
    <w:rsid w:val="00E31B5F"/>
    <w:rsid w:val="00E34554"/>
    <w:rsid w:val="00E40A88"/>
    <w:rsid w:val="00E41CBD"/>
    <w:rsid w:val="00E43F5C"/>
    <w:rsid w:val="00E44624"/>
    <w:rsid w:val="00E44E3F"/>
    <w:rsid w:val="00E4606A"/>
    <w:rsid w:val="00E4628E"/>
    <w:rsid w:val="00E52361"/>
    <w:rsid w:val="00E535FB"/>
    <w:rsid w:val="00E54BD7"/>
    <w:rsid w:val="00E57FF2"/>
    <w:rsid w:val="00E62B30"/>
    <w:rsid w:val="00E66FA9"/>
    <w:rsid w:val="00E77DC1"/>
    <w:rsid w:val="00E77E67"/>
    <w:rsid w:val="00E8681E"/>
    <w:rsid w:val="00E91441"/>
    <w:rsid w:val="00E9275E"/>
    <w:rsid w:val="00E96924"/>
    <w:rsid w:val="00EA19B9"/>
    <w:rsid w:val="00EA2723"/>
    <w:rsid w:val="00EA3897"/>
    <w:rsid w:val="00EA4F26"/>
    <w:rsid w:val="00EA658D"/>
    <w:rsid w:val="00EB0986"/>
    <w:rsid w:val="00EB2A43"/>
    <w:rsid w:val="00EB2BC1"/>
    <w:rsid w:val="00EB344A"/>
    <w:rsid w:val="00EB4B8E"/>
    <w:rsid w:val="00EB61E3"/>
    <w:rsid w:val="00EB6267"/>
    <w:rsid w:val="00EC0A92"/>
    <w:rsid w:val="00EC0E5A"/>
    <w:rsid w:val="00EC187C"/>
    <w:rsid w:val="00EC237A"/>
    <w:rsid w:val="00EC2765"/>
    <w:rsid w:val="00EC3571"/>
    <w:rsid w:val="00EC3B5A"/>
    <w:rsid w:val="00EC5250"/>
    <w:rsid w:val="00ED121B"/>
    <w:rsid w:val="00ED3B39"/>
    <w:rsid w:val="00ED4679"/>
    <w:rsid w:val="00ED78A2"/>
    <w:rsid w:val="00EE421A"/>
    <w:rsid w:val="00F00149"/>
    <w:rsid w:val="00F00F09"/>
    <w:rsid w:val="00F016FC"/>
    <w:rsid w:val="00F01B37"/>
    <w:rsid w:val="00F034B2"/>
    <w:rsid w:val="00F0509C"/>
    <w:rsid w:val="00F13442"/>
    <w:rsid w:val="00F1646A"/>
    <w:rsid w:val="00F20D86"/>
    <w:rsid w:val="00F218FC"/>
    <w:rsid w:val="00F22A14"/>
    <w:rsid w:val="00F2502C"/>
    <w:rsid w:val="00F255CE"/>
    <w:rsid w:val="00F3088F"/>
    <w:rsid w:val="00F3370B"/>
    <w:rsid w:val="00F34309"/>
    <w:rsid w:val="00F34904"/>
    <w:rsid w:val="00F3567A"/>
    <w:rsid w:val="00F364BF"/>
    <w:rsid w:val="00F401E3"/>
    <w:rsid w:val="00F4646C"/>
    <w:rsid w:val="00F54F15"/>
    <w:rsid w:val="00F55273"/>
    <w:rsid w:val="00F621F6"/>
    <w:rsid w:val="00F6756D"/>
    <w:rsid w:val="00F726EA"/>
    <w:rsid w:val="00F743D3"/>
    <w:rsid w:val="00F7493B"/>
    <w:rsid w:val="00F750E0"/>
    <w:rsid w:val="00F75B93"/>
    <w:rsid w:val="00F812E9"/>
    <w:rsid w:val="00F8138A"/>
    <w:rsid w:val="00F84295"/>
    <w:rsid w:val="00F86F83"/>
    <w:rsid w:val="00F90558"/>
    <w:rsid w:val="00F96F72"/>
    <w:rsid w:val="00FA1018"/>
    <w:rsid w:val="00FA101F"/>
    <w:rsid w:val="00FA3859"/>
    <w:rsid w:val="00FB0AD8"/>
    <w:rsid w:val="00FB1DAF"/>
    <w:rsid w:val="00FB22E9"/>
    <w:rsid w:val="00FB2F94"/>
    <w:rsid w:val="00FB33F7"/>
    <w:rsid w:val="00FB3494"/>
    <w:rsid w:val="00FB5431"/>
    <w:rsid w:val="00FB700B"/>
    <w:rsid w:val="00FC0122"/>
    <w:rsid w:val="00FC263A"/>
    <w:rsid w:val="00FC58ED"/>
    <w:rsid w:val="00FC7A66"/>
    <w:rsid w:val="00FD2216"/>
    <w:rsid w:val="00FD55A6"/>
    <w:rsid w:val="00FD58F6"/>
    <w:rsid w:val="00FD78B3"/>
    <w:rsid w:val="00FD7F88"/>
    <w:rsid w:val="00FE304B"/>
    <w:rsid w:val="00FE3167"/>
    <w:rsid w:val="00FE61E9"/>
    <w:rsid w:val="00FE642C"/>
    <w:rsid w:val="00FF7AC4"/>
    <w:rsid w:val="08E874B2"/>
    <w:rsid w:val="3CCE8FAB"/>
    <w:rsid w:val="551786CA"/>
    <w:rsid w:val="5D54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8BFD0F"/>
  <w15:docId w15:val="{5B1ECC75-6D1C-4984-83AE-07925262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F6000"/>
    <w:pPr>
      <w:spacing w:before="60" w:after="20"/>
    </w:pPr>
    <w:rPr>
      <w:szCs w:val="22"/>
    </w:rPr>
  </w:style>
  <w:style w:type="paragraph" w:styleId="1">
    <w:name w:val="heading 1"/>
    <w:basedOn w:val="a"/>
    <w:link w:val="10"/>
    <w:qFormat/>
    <w:rsid w:val="003F6000"/>
    <w:pPr>
      <w:tabs>
        <w:tab w:val="left" w:pos="7185"/>
      </w:tabs>
      <w:spacing w:before="200" w:after="0"/>
      <w:ind w:left="450"/>
      <w:outlineLvl w:val="0"/>
    </w:pPr>
    <w:rPr>
      <w:rFonts w:eastAsia="Times New Roman"/>
      <w:b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60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rsid w:val="003F6000"/>
    <w:rPr>
      <w:color w:val="0000FF"/>
      <w:u w:val="single"/>
    </w:rPr>
  </w:style>
  <w:style w:type="paragraph" w:customStyle="1" w:styleId="Label">
    <w:name w:val="Label"/>
    <w:basedOn w:val="a"/>
    <w:qFormat/>
    <w:rsid w:val="003F6000"/>
    <w:pPr>
      <w:spacing w:before="40"/>
    </w:pPr>
    <w:rPr>
      <w:color w:val="262626"/>
    </w:rPr>
  </w:style>
  <w:style w:type="paragraph" w:customStyle="1" w:styleId="Details">
    <w:name w:val="Details"/>
    <w:basedOn w:val="a"/>
    <w:qFormat/>
    <w:rsid w:val="003F6000"/>
  </w:style>
  <w:style w:type="paragraph" w:customStyle="1" w:styleId="BulletedList">
    <w:name w:val="Bulleted List"/>
    <w:basedOn w:val="a"/>
    <w:qFormat/>
    <w:rsid w:val="003F6000"/>
    <w:pPr>
      <w:numPr>
        <w:numId w:val="1"/>
      </w:numPr>
    </w:pPr>
  </w:style>
  <w:style w:type="paragraph" w:customStyle="1" w:styleId="NumberedList">
    <w:name w:val="Numbered List"/>
    <w:basedOn w:val="Details"/>
    <w:qFormat/>
    <w:rsid w:val="003F6000"/>
    <w:pPr>
      <w:numPr>
        <w:numId w:val="2"/>
      </w:numPr>
    </w:pPr>
  </w:style>
  <w:style w:type="paragraph" w:customStyle="1" w:styleId="Notes">
    <w:name w:val="Notes"/>
    <w:basedOn w:val="Details"/>
    <w:qFormat/>
    <w:rsid w:val="003F6000"/>
    <w:rPr>
      <w:i/>
    </w:rPr>
  </w:style>
  <w:style w:type="paragraph" w:customStyle="1" w:styleId="Secondarylabels">
    <w:name w:val="Secondary labels"/>
    <w:basedOn w:val="Label"/>
    <w:qFormat/>
    <w:rsid w:val="003F6000"/>
    <w:pPr>
      <w:spacing w:before="120" w:after="120"/>
    </w:pPr>
  </w:style>
  <w:style w:type="paragraph" w:styleId="a5">
    <w:name w:val="header"/>
    <w:basedOn w:val="a"/>
    <w:link w:val="a6"/>
    <w:uiPriority w:val="99"/>
    <w:rsid w:val="003F6000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3F6000"/>
    <w:rPr>
      <w:szCs w:val="22"/>
    </w:rPr>
  </w:style>
  <w:style w:type="paragraph" w:styleId="a7">
    <w:name w:val="footer"/>
    <w:basedOn w:val="a"/>
    <w:link w:val="a8"/>
    <w:uiPriority w:val="99"/>
    <w:rsid w:val="003F6000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3F6000"/>
    <w:rPr>
      <w:szCs w:val="22"/>
    </w:rPr>
  </w:style>
  <w:style w:type="character" w:customStyle="1" w:styleId="10">
    <w:name w:val="标题 1 字符"/>
    <w:basedOn w:val="a0"/>
    <w:link w:val="1"/>
    <w:rsid w:val="003F6000"/>
    <w:rPr>
      <w:rFonts w:ascii="Calibri" w:eastAsia="Times New Roman"/>
      <w:b/>
      <w:caps/>
      <w:sz w:val="28"/>
      <w:szCs w:val="28"/>
    </w:rPr>
  </w:style>
  <w:style w:type="paragraph" w:styleId="a9">
    <w:name w:val="Balloon Text"/>
    <w:basedOn w:val="a"/>
    <w:link w:val="aa"/>
    <w:uiPriority w:val="99"/>
    <w:rsid w:val="003F600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rsid w:val="003F6000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a"/>
    <w:qFormat/>
    <w:rsid w:val="003F6000"/>
    <w:pPr>
      <w:spacing w:after="240"/>
    </w:pPr>
    <w:rPr>
      <w:b/>
      <w:sz w:val="28"/>
    </w:rPr>
  </w:style>
  <w:style w:type="paragraph" w:customStyle="1" w:styleId="Monstercomlogo">
    <w:name w:val="Monster.com logo"/>
    <w:basedOn w:val="a7"/>
    <w:qFormat/>
    <w:rsid w:val="003F6000"/>
    <w:pPr>
      <w:jc w:val="right"/>
    </w:pPr>
  </w:style>
  <w:style w:type="character" w:styleId="ab">
    <w:name w:val="annotation reference"/>
    <w:basedOn w:val="a0"/>
    <w:uiPriority w:val="99"/>
    <w:rsid w:val="003F6000"/>
    <w:rPr>
      <w:sz w:val="16"/>
      <w:szCs w:val="16"/>
    </w:rPr>
  </w:style>
  <w:style w:type="paragraph" w:styleId="ac">
    <w:name w:val="annotation text"/>
    <w:basedOn w:val="a"/>
    <w:link w:val="ad"/>
    <w:uiPriority w:val="99"/>
    <w:rsid w:val="003F6000"/>
    <w:rPr>
      <w:szCs w:val="20"/>
    </w:rPr>
  </w:style>
  <w:style w:type="character" w:customStyle="1" w:styleId="ad">
    <w:name w:val="批注文字 字符"/>
    <w:basedOn w:val="a0"/>
    <w:link w:val="ac"/>
    <w:uiPriority w:val="99"/>
    <w:rsid w:val="003F6000"/>
    <w:rPr>
      <w:rFonts w:ascii="Calibri"/>
    </w:rPr>
  </w:style>
  <w:style w:type="paragraph" w:styleId="ae">
    <w:name w:val="annotation subject"/>
    <w:basedOn w:val="ac"/>
    <w:link w:val="af"/>
    <w:uiPriority w:val="99"/>
    <w:rsid w:val="003F6000"/>
    <w:rPr>
      <w:b/>
    </w:rPr>
  </w:style>
  <w:style w:type="character" w:customStyle="1" w:styleId="af">
    <w:name w:val="批注主题 字符"/>
    <w:basedOn w:val="ad"/>
    <w:link w:val="ae"/>
    <w:uiPriority w:val="99"/>
    <w:rsid w:val="003F6000"/>
    <w:rPr>
      <w:rFonts w:ascii="Calibri"/>
      <w:b/>
    </w:rPr>
  </w:style>
  <w:style w:type="paragraph" w:styleId="af0">
    <w:name w:val="Revision"/>
    <w:uiPriority w:val="99"/>
    <w:rsid w:val="003F6000"/>
    <w:rPr>
      <w:szCs w:val="22"/>
    </w:rPr>
  </w:style>
  <w:style w:type="paragraph" w:styleId="af1">
    <w:name w:val="List Paragraph"/>
    <w:basedOn w:val="a"/>
    <w:uiPriority w:val="34"/>
    <w:qFormat/>
    <w:rsid w:val="003F6000"/>
    <w:pPr>
      <w:spacing w:before="0" w:after="160" w:line="259" w:lineRule="auto"/>
      <w:ind w:left="720"/>
      <w:contextualSpacing/>
    </w:pPr>
    <w:rPr>
      <w:sz w:val="22"/>
    </w:rPr>
  </w:style>
  <w:style w:type="character" w:customStyle="1" w:styleId="apple-converted-space">
    <w:name w:val="apple-converted-space"/>
    <w:basedOn w:val="a0"/>
    <w:rsid w:val="003F6000"/>
  </w:style>
  <w:style w:type="character" w:customStyle="1" w:styleId="aqj">
    <w:name w:val="aqj"/>
    <w:basedOn w:val="a0"/>
    <w:rsid w:val="003F6000"/>
  </w:style>
  <w:style w:type="paragraph" w:styleId="af2">
    <w:name w:val="Plain Text"/>
    <w:basedOn w:val="a"/>
    <w:link w:val="af3"/>
    <w:uiPriority w:val="99"/>
    <w:rsid w:val="003F6000"/>
    <w:pPr>
      <w:spacing w:before="0" w:after="0"/>
    </w:pPr>
    <w:rPr>
      <w:rFonts w:cs="Consolas"/>
      <w:sz w:val="22"/>
      <w:szCs w:val="21"/>
    </w:rPr>
  </w:style>
  <w:style w:type="character" w:customStyle="1" w:styleId="af3">
    <w:name w:val="纯文本 字符"/>
    <w:basedOn w:val="a0"/>
    <w:link w:val="af2"/>
    <w:uiPriority w:val="99"/>
    <w:rsid w:val="003F6000"/>
    <w:rPr>
      <w:rFonts w:cs="Consolas"/>
      <w:sz w:val="22"/>
      <w:szCs w:val="21"/>
    </w:rPr>
  </w:style>
  <w:style w:type="character" w:styleId="af4">
    <w:name w:val="Strong"/>
    <w:basedOn w:val="a0"/>
    <w:uiPriority w:val="22"/>
    <w:qFormat/>
    <w:rsid w:val="00B10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.%20George\AppData\Roaming\Microsoft\Templates\MN_projmg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ob Description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CF50D-B147-4703-B6CD-F63E71AFD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E23B42-B038-43EB-9003-D78C4D833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MN_projmgr.dotm</Template>
  <TotalTime>358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George</dc:creator>
  <cp:lastModifiedBy>Zou,Yu</cp:lastModifiedBy>
  <cp:revision>9</cp:revision>
  <cp:lastPrinted>2016-03-30T19:36:00Z</cp:lastPrinted>
  <dcterms:created xsi:type="dcterms:W3CDTF">2016-10-31T18:46:00Z</dcterms:created>
  <dcterms:modified xsi:type="dcterms:W3CDTF">2016-11-01T13:08:00Z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TC103567969990</vt:lpwstr>
  </property>
</Properties>
</file>